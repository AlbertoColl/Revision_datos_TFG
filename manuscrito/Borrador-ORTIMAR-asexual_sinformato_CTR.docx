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DDF92" w14:textId="77777777" w:rsidR="0019707F" w:rsidRPr="00937242" w:rsidRDefault="006B2408" w:rsidP="00E41A7D">
      <w:pPr>
        <w:pStyle w:val="Standard"/>
        <w:spacing w:line="276" w:lineRule="auto"/>
        <w:jc w:val="both"/>
        <w:rPr>
          <w:rFonts w:asciiTheme="majorHAnsi" w:hAnsiTheme="majorHAnsi"/>
          <w:color w:val="000000" w:themeColor="text1"/>
          <w:sz w:val="32"/>
          <w:szCs w:val="32"/>
          <w:lang w:val="en-IE"/>
        </w:rPr>
      </w:pPr>
      <w:r w:rsidRPr="00937242">
        <w:rPr>
          <w:rFonts w:asciiTheme="majorHAnsi" w:hAnsiTheme="majorHAnsi"/>
          <w:color w:val="000000" w:themeColor="text1"/>
          <w:sz w:val="32"/>
          <w:szCs w:val="32"/>
          <w:lang w:val="en-IE"/>
        </w:rPr>
        <w:t>1. Introduction</w:t>
      </w:r>
    </w:p>
    <w:p w14:paraId="5B069DE2" w14:textId="77777777" w:rsidR="0019707F" w:rsidRPr="00A14750" w:rsidRDefault="0019707F" w:rsidP="00E41A7D">
      <w:pPr>
        <w:pStyle w:val="Standard"/>
        <w:spacing w:line="276" w:lineRule="auto"/>
        <w:jc w:val="both"/>
        <w:rPr>
          <w:lang w:val="en-IE"/>
        </w:rPr>
      </w:pPr>
    </w:p>
    <w:p w14:paraId="27E3C9A2" w14:textId="77777777" w:rsidR="005E7294" w:rsidRPr="00A14750" w:rsidRDefault="00000000" w:rsidP="00E41A7D">
      <w:pPr>
        <w:pStyle w:val="Standard"/>
        <w:spacing w:line="276" w:lineRule="auto"/>
        <w:jc w:val="both"/>
        <w:rPr>
          <w:lang w:val="en-IE"/>
        </w:rPr>
      </w:pPr>
      <w:r w:rsidRPr="00A14750">
        <w:rPr>
          <w:lang w:val="en-IE"/>
        </w:rPr>
        <w:t>-Anemonia viridis as food item and restrictions in Andalusia</w:t>
      </w:r>
      <w:r w:rsidR="005E7294" w:rsidRPr="00A14750">
        <w:rPr>
          <w:lang w:val="en-IE"/>
        </w:rPr>
        <w:t xml:space="preserve"> and Spain.</w:t>
      </w:r>
    </w:p>
    <w:p w14:paraId="68BB2038" w14:textId="77777777" w:rsidR="0019707F" w:rsidRPr="00A14750" w:rsidRDefault="00000000" w:rsidP="00E41A7D">
      <w:pPr>
        <w:pStyle w:val="Standard"/>
        <w:spacing w:line="276" w:lineRule="auto"/>
        <w:jc w:val="both"/>
        <w:rPr>
          <w:lang w:val="en-IE"/>
        </w:rPr>
      </w:pPr>
      <w:r w:rsidRPr="00A14750">
        <w:rPr>
          <w:lang w:val="en-IE"/>
        </w:rPr>
        <w:t>-</w:t>
      </w:r>
      <w:r w:rsidR="005E7294" w:rsidRPr="00A14750">
        <w:rPr>
          <w:lang w:val="en-IE"/>
        </w:rPr>
        <w:t>R</w:t>
      </w:r>
      <w:r w:rsidRPr="00A14750">
        <w:rPr>
          <w:lang w:val="en-IE"/>
        </w:rPr>
        <w:t>eproduction modes</w:t>
      </w:r>
      <w:r w:rsidR="005E7294" w:rsidRPr="00A14750">
        <w:rPr>
          <w:lang w:val="en-IE"/>
        </w:rPr>
        <w:t xml:space="preserve"> in A. viridis, birradial symmetry and anatomy.</w:t>
      </w:r>
    </w:p>
    <w:p w14:paraId="6DCFF269" w14:textId="77777777" w:rsidR="0019707F" w:rsidRPr="00A14750" w:rsidRDefault="00000000" w:rsidP="00E41A7D">
      <w:pPr>
        <w:pStyle w:val="Standard"/>
        <w:spacing w:line="276" w:lineRule="auto"/>
        <w:jc w:val="both"/>
        <w:rPr>
          <w:lang w:val="en-IE"/>
        </w:rPr>
      </w:pPr>
      <w:r w:rsidRPr="00A14750">
        <w:rPr>
          <w:lang w:val="en-IE"/>
        </w:rPr>
        <w:t>- Integrated multitrophic aquaculture</w:t>
      </w:r>
      <w:r w:rsidR="005E7294" w:rsidRPr="00A14750">
        <w:rPr>
          <w:lang w:val="en-IE"/>
        </w:rPr>
        <w:t>. Sustainability.</w:t>
      </w:r>
      <w:r w:rsidR="00603852">
        <w:rPr>
          <w:lang w:val="en-IE"/>
        </w:rPr>
        <w:t xml:space="preserve"> Do not focus on this unless the journal </w:t>
      </w:r>
      <w:r w:rsidR="009D707A">
        <w:rPr>
          <w:lang w:val="en-IE"/>
        </w:rPr>
        <w:t>calls for it.</w:t>
      </w:r>
    </w:p>
    <w:p w14:paraId="5D939FD4" w14:textId="77777777" w:rsidR="0019707F" w:rsidRPr="00A14750" w:rsidRDefault="00000000" w:rsidP="00E41A7D">
      <w:pPr>
        <w:pStyle w:val="Standard"/>
        <w:spacing w:line="276" w:lineRule="auto"/>
        <w:jc w:val="both"/>
        <w:rPr>
          <w:lang w:val="en-IE"/>
        </w:rPr>
      </w:pPr>
      <w:r w:rsidRPr="00A14750">
        <w:rPr>
          <w:lang w:val="en-IE"/>
        </w:rPr>
        <w:t>- Oxidative stress</w:t>
      </w:r>
      <w:r w:rsidR="005E7294" w:rsidRPr="00A14750">
        <w:rPr>
          <w:lang w:val="en-IE"/>
        </w:rPr>
        <w:t xml:space="preserve"> as a marker of wellbeing in aquaculture.</w:t>
      </w:r>
    </w:p>
    <w:p w14:paraId="03676142" w14:textId="272F5205" w:rsidR="0019707F" w:rsidRPr="007E4574" w:rsidRDefault="00937242" w:rsidP="00E41A7D">
      <w:pPr>
        <w:pStyle w:val="Standard"/>
        <w:spacing w:line="276" w:lineRule="auto"/>
        <w:jc w:val="both"/>
        <w:rPr>
          <w:color w:val="FF0000"/>
        </w:rPr>
      </w:pPr>
      <w:r w:rsidRPr="007E4574">
        <w:rPr>
          <w:color w:val="FF0000"/>
        </w:rPr>
        <w:t xml:space="preserve">-Justificar </w:t>
      </w:r>
      <w:r w:rsidR="007E4574" w:rsidRPr="007E4574">
        <w:rPr>
          <w:color w:val="FF0000"/>
        </w:rPr>
        <w:t>y/o</w:t>
      </w:r>
      <w:r w:rsidRPr="007E4574">
        <w:rPr>
          <w:color w:val="FF0000"/>
        </w:rPr>
        <w:t xml:space="preserve"> relaci</w:t>
      </w:r>
      <w:r w:rsidR="007E4574" w:rsidRPr="007E4574">
        <w:rPr>
          <w:color w:val="FF0000"/>
        </w:rPr>
        <w:t>o</w:t>
      </w:r>
      <w:r w:rsidRPr="007E4574">
        <w:rPr>
          <w:color w:val="FF0000"/>
        </w:rPr>
        <w:t xml:space="preserve">nar los cambios metabólicos asociados </w:t>
      </w:r>
      <w:r w:rsidR="007E4574" w:rsidRPr="007E4574">
        <w:rPr>
          <w:color w:val="FF0000"/>
        </w:rPr>
        <w:t xml:space="preserve">1) </w:t>
      </w:r>
      <w:r w:rsidRPr="007E4574">
        <w:rPr>
          <w:color w:val="FF0000"/>
        </w:rPr>
        <w:t xml:space="preserve">al estrés </w:t>
      </w:r>
      <w:r w:rsidR="007E4574" w:rsidRPr="007E4574">
        <w:rPr>
          <w:color w:val="FF0000"/>
        </w:rPr>
        <w:t xml:space="preserve">por </w:t>
      </w:r>
      <w:r w:rsidRPr="007E4574">
        <w:rPr>
          <w:color w:val="FF0000"/>
        </w:rPr>
        <w:t xml:space="preserve">manipulación (inducción asexual) y </w:t>
      </w:r>
      <w:r w:rsidR="007E4574" w:rsidRPr="007E4574">
        <w:rPr>
          <w:color w:val="FF0000"/>
        </w:rPr>
        <w:t xml:space="preserve">2) a </w:t>
      </w:r>
      <w:r w:rsidRPr="007E4574">
        <w:rPr>
          <w:color w:val="FF0000"/>
        </w:rPr>
        <w:t xml:space="preserve">la maduración </w:t>
      </w:r>
      <w:r w:rsidR="007E4574" w:rsidRPr="007E4574">
        <w:rPr>
          <w:color w:val="FF0000"/>
        </w:rPr>
        <w:t>sexual y como ambos pueden afectar al estado estado oxidativo (para justificar la metodología del trabajo)</w:t>
      </w:r>
    </w:p>
    <w:p w14:paraId="300AE144" w14:textId="77777777" w:rsidR="0019707F" w:rsidRPr="00937242" w:rsidRDefault="0019707F" w:rsidP="00E41A7D">
      <w:pPr>
        <w:pStyle w:val="Standard"/>
        <w:spacing w:line="276" w:lineRule="auto"/>
        <w:jc w:val="both"/>
      </w:pPr>
    </w:p>
    <w:p w14:paraId="2C70C1B3" w14:textId="77777777" w:rsidR="0019707F" w:rsidRPr="00E41A7D" w:rsidRDefault="006B2408" w:rsidP="00E41A7D">
      <w:pPr>
        <w:pStyle w:val="Standard"/>
        <w:spacing w:line="276" w:lineRule="auto"/>
        <w:jc w:val="both"/>
        <w:rPr>
          <w:rFonts w:asciiTheme="majorHAnsi" w:hAnsiTheme="majorHAnsi"/>
          <w:sz w:val="32"/>
          <w:szCs w:val="32"/>
          <w:lang w:val="en-IE"/>
        </w:rPr>
      </w:pPr>
      <w:r w:rsidRPr="00E41A7D">
        <w:rPr>
          <w:rFonts w:asciiTheme="majorHAnsi" w:hAnsiTheme="majorHAnsi"/>
          <w:sz w:val="32"/>
          <w:szCs w:val="32"/>
          <w:lang w:val="en-IE"/>
        </w:rPr>
        <w:t>2. Materials and methods</w:t>
      </w:r>
    </w:p>
    <w:p w14:paraId="7CC3BB41" w14:textId="77777777" w:rsidR="0019707F" w:rsidRPr="00A14750" w:rsidRDefault="0019707F" w:rsidP="00E41A7D">
      <w:pPr>
        <w:pStyle w:val="Standard"/>
        <w:spacing w:line="276" w:lineRule="auto"/>
        <w:jc w:val="both"/>
        <w:rPr>
          <w:rFonts w:asciiTheme="majorHAnsi" w:hAnsiTheme="majorHAnsi"/>
          <w:lang w:val="en-IE"/>
        </w:rPr>
      </w:pPr>
    </w:p>
    <w:p w14:paraId="7BF39489" w14:textId="77777777"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2.1. Experimental design and sampling</w:t>
      </w:r>
    </w:p>
    <w:p w14:paraId="4A964993" w14:textId="77777777" w:rsidR="0019707F" w:rsidRPr="00A14750" w:rsidRDefault="0019707F" w:rsidP="00E41A7D">
      <w:pPr>
        <w:pStyle w:val="Standard"/>
        <w:spacing w:line="276" w:lineRule="auto"/>
        <w:jc w:val="both"/>
        <w:rPr>
          <w:lang w:val="en-IE"/>
        </w:rPr>
      </w:pPr>
    </w:p>
    <w:p w14:paraId="02916559" w14:textId="77777777" w:rsidR="0019707F" w:rsidRPr="00A14750" w:rsidRDefault="00000000" w:rsidP="00E41A7D">
      <w:pPr>
        <w:pStyle w:val="Standard"/>
        <w:spacing w:line="276" w:lineRule="auto"/>
        <w:jc w:val="both"/>
        <w:rPr>
          <w:lang w:val="en-IE"/>
        </w:rPr>
      </w:pPr>
      <w:r w:rsidRPr="00A14750">
        <w:rPr>
          <w:lang w:val="en-IE"/>
        </w:rPr>
        <w:t>Wild anemones were obtained from the natural environment off the coast of Granada (Andalusia, Spain) in</w:t>
      </w:r>
      <w:r w:rsidR="005C35F9" w:rsidRPr="00A14750">
        <w:rPr>
          <w:lang w:val="en-IE"/>
        </w:rPr>
        <w:t xml:space="preserve"> </w:t>
      </w:r>
      <w:commentRangeStart w:id="0"/>
      <w:r w:rsidR="005C35F9" w:rsidRPr="00794107">
        <w:rPr>
          <w:shd w:val="clear" w:color="auto" w:fill="C6FAF5"/>
          <w:lang w:val="en-IE"/>
        </w:rPr>
        <w:t>(month-year)</w:t>
      </w:r>
      <w:r w:rsidR="005C35F9" w:rsidRPr="00A14750">
        <w:rPr>
          <w:lang w:val="en-IE"/>
        </w:rPr>
        <w:t xml:space="preserve"> </w:t>
      </w:r>
      <w:commentRangeEnd w:id="0"/>
      <w:r w:rsidR="007E4574">
        <w:rPr>
          <w:rStyle w:val="Refdecomentario"/>
          <w:rFonts w:cs="Mangal"/>
        </w:rPr>
        <w:commentReference w:id="0"/>
      </w:r>
      <w:r w:rsidRPr="00A14750">
        <w:rPr>
          <w:lang w:val="en-IE"/>
        </w:rPr>
        <w:t xml:space="preserve">with the pertinent permits from local authorities. Animals were transferred to facilities of </w:t>
      </w:r>
      <w:proofErr w:type="spellStart"/>
      <w:r w:rsidRPr="00A14750">
        <w:rPr>
          <w:lang w:val="en-IE"/>
        </w:rPr>
        <w:t>Andalmar</w:t>
      </w:r>
      <w:proofErr w:type="spellEnd"/>
      <w:r w:rsidRPr="00A14750">
        <w:rPr>
          <w:lang w:val="en-IE"/>
        </w:rPr>
        <w:t xml:space="preserve"> Biotech S.L., where they were distributed in </w:t>
      </w:r>
      <w:commentRangeStart w:id="1"/>
      <w:r w:rsidRPr="00A14750">
        <w:rPr>
          <w:lang w:val="en-IE"/>
        </w:rPr>
        <w:t xml:space="preserve">floating baskets </w:t>
      </w:r>
      <w:commentRangeEnd w:id="1"/>
      <w:r w:rsidR="009F5586">
        <w:rPr>
          <w:rStyle w:val="Refdecomentario"/>
          <w:rFonts w:cs="Mangal"/>
        </w:rPr>
        <w:commentReference w:id="1"/>
      </w:r>
      <w:r w:rsidRPr="00A14750">
        <w:rPr>
          <w:lang w:val="en-IE"/>
        </w:rPr>
        <w:t>in a concrete 8000 L outdoor re-circulation tank. The tank was equipped with</w:t>
      </w:r>
      <w:r w:rsidR="005C35F9" w:rsidRPr="00A14750">
        <w:rPr>
          <w:lang w:val="en-IE"/>
        </w:rPr>
        <w:t xml:space="preserve"> </w:t>
      </w:r>
      <w:r w:rsidR="005C35F9" w:rsidRPr="00794107">
        <w:rPr>
          <w:shd w:val="clear" w:color="auto" w:fill="C6FAF5"/>
          <w:lang w:val="en-IE"/>
        </w:rPr>
        <w:t>(filtration system details)</w:t>
      </w:r>
      <w:r w:rsidRPr="00794107">
        <w:rPr>
          <w:shd w:val="clear" w:color="auto" w:fill="C6FAF5"/>
          <w:lang w:val="en-IE"/>
        </w:rPr>
        <w:t>.</w:t>
      </w:r>
      <w:r w:rsidRPr="00794107">
        <w:rPr>
          <w:lang w:val="en-IE"/>
        </w:rPr>
        <w:t xml:space="preserve"> And used natural seawater, obtained by pumping from a well and filtered before flowing into the aquaculture circuit. </w:t>
      </w:r>
      <w:r w:rsidR="005C35F9" w:rsidRPr="00794107">
        <w:rPr>
          <w:lang w:val="en-IE"/>
        </w:rPr>
        <w:t xml:space="preserve"> </w:t>
      </w:r>
      <w:commentRangeStart w:id="2"/>
      <w:r w:rsidR="005C35F9" w:rsidRPr="00794107">
        <w:rPr>
          <w:shd w:val="clear" w:color="auto" w:fill="C6FAF5"/>
          <w:lang w:val="en-IE"/>
        </w:rPr>
        <w:t>(Nº of baskets and anemones, scale of the experiment</w:t>
      </w:r>
      <w:r w:rsidR="005C35F9" w:rsidRPr="00794107">
        <w:rPr>
          <w:lang w:val="en-IE"/>
        </w:rPr>
        <w:t>).</w:t>
      </w:r>
      <w:r w:rsidR="005C35F9" w:rsidRPr="00A14750">
        <w:rPr>
          <w:shd w:val="clear" w:color="auto" w:fill="FFD74C"/>
          <w:lang w:val="en-IE"/>
        </w:rPr>
        <w:t xml:space="preserve">  </w:t>
      </w:r>
      <w:commentRangeEnd w:id="2"/>
      <w:r w:rsidR="007E4574">
        <w:rPr>
          <w:rStyle w:val="Refdecomentario"/>
          <w:rFonts w:cs="Mangal"/>
        </w:rPr>
        <w:commentReference w:id="2"/>
      </w:r>
    </w:p>
    <w:p w14:paraId="1EE9ABC0" w14:textId="77777777" w:rsidR="0019707F" w:rsidRPr="00A14750" w:rsidRDefault="0019707F" w:rsidP="00E41A7D">
      <w:pPr>
        <w:pStyle w:val="Standard"/>
        <w:spacing w:line="276" w:lineRule="auto"/>
        <w:jc w:val="both"/>
        <w:rPr>
          <w:lang w:val="en-IE"/>
        </w:rPr>
      </w:pPr>
    </w:p>
    <w:p w14:paraId="056EA2DF" w14:textId="77777777" w:rsidR="0019707F" w:rsidRPr="00A14750" w:rsidRDefault="00000000" w:rsidP="00E41A7D">
      <w:pPr>
        <w:pStyle w:val="Standard"/>
        <w:spacing w:line="276" w:lineRule="auto"/>
        <w:jc w:val="both"/>
        <w:rPr>
          <w:lang w:val="en-IE"/>
        </w:rPr>
      </w:pPr>
      <w:r w:rsidRPr="00A14750">
        <w:rPr>
          <w:lang w:val="en-IE"/>
        </w:rPr>
        <w:t xml:space="preserve">Other organisms with different trophic level were introduced in the tank so as to create an IMTA </w:t>
      </w:r>
      <w:r w:rsidRPr="00A8691C">
        <w:rPr>
          <w:lang w:val="en-IE"/>
        </w:rPr>
        <w:t xml:space="preserve">environment </w:t>
      </w:r>
      <w:r w:rsidR="001E0AC3" w:rsidRPr="001E0AC3">
        <w:rPr>
          <w:color w:val="000000"/>
          <w:lang w:val="en-IE"/>
        </w:rPr>
        <w:t>(Coll et al., 2025)</w:t>
      </w:r>
      <w:r w:rsidRPr="00A14750">
        <w:rPr>
          <w:lang w:val="en-IE"/>
        </w:rPr>
        <w:t>. These organisms were sea urchins (</w:t>
      </w:r>
      <w:proofErr w:type="spellStart"/>
      <w:r w:rsidRPr="00A14750">
        <w:rPr>
          <w:i/>
          <w:iCs/>
          <w:lang w:val="en-IE"/>
        </w:rPr>
        <w:t>Paracentrotus</w:t>
      </w:r>
      <w:proofErr w:type="spellEnd"/>
      <w:r w:rsidRPr="00A14750">
        <w:rPr>
          <w:i/>
          <w:iCs/>
          <w:lang w:val="en-IE"/>
        </w:rPr>
        <w:t xml:space="preserve"> lividus</w:t>
      </w:r>
      <w:r w:rsidRPr="00A14750">
        <w:rPr>
          <w:lang w:val="en-IE"/>
        </w:rPr>
        <w:t>), sea snails (</w:t>
      </w:r>
      <w:proofErr w:type="spellStart"/>
      <w:r w:rsidRPr="00A14750">
        <w:rPr>
          <w:rStyle w:val="nfasis"/>
          <w:lang w:val="en-IE"/>
        </w:rPr>
        <w:t>Monodonta</w:t>
      </w:r>
      <w:proofErr w:type="spellEnd"/>
      <w:r w:rsidRPr="00A14750">
        <w:rPr>
          <w:rStyle w:val="nfasis"/>
          <w:lang w:val="en-IE"/>
        </w:rPr>
        <w:t xml:space="preserve"> turbinata</w:t>
      </w:r>
      <w:r w:rsidRPr="00A14750">
        <w:rPr>
          <w:lang w:val="en-IE"/>
        </w:rPr>
        <w:t>), sea cucumbers (</w:t>
      </w:r>
      <w:r w:rsidRPr="00A14750">
        <w:rPr>
          <w:i/>
          <w:iCs/>
          <w:lang w:val="en-IE"/>
        </w:rPr>
        <w:t xml:space="preserve">Holothuria </w:t>
      </w:r>
      <w:proofErr w:type="spellStart"/>
      <w:r w:rsidRPr="00A14750">
        <w:rPr>
          <w:i/>
          <w:iCs/>
          <w:lang w:val="en-IE"/>
        </w:rPr>
        <w:t>tubulosa</w:t>
      </w:r>
      <w:proofErr w:type="spellEnd"/>
      <w:r w:rsidRPr="00A14750">
        <w:rPr>
          <w:lang w:val="en-IE"/>
        </w:rPr>
        <w:t>) and macroalgae (</w:t>
      </w:r>
      <w:r w:rsidRPr="00A14750">
        <w:rPr>
          <w:i/>
          <w:iCs/>
          <w:lang w:val="en-IE"/>
        </w:rPr>
        <w:t>Ulva rigida</w:t>
      </w:r>
      <w:r w:rsidRPr="00A14750">
        <w:rPr>
          <w:lang w:val="en-IE"/>
        </w:rPr>
        <w:t xml:space="preserve">, </w:t>
      </w:r>
      <w:proofErr w:type="spellStart"/>
      <w:r w:rsidRPr="00A14750">
        <w:rPr>
          <w:i/>
          <w:iCs/>
          <w:lang w:val="en-IE"/>
        </w:rPr>
        <w:t>Cystoseira</w:t>
      </w:r>
      <w:proofErr w:type="spellEnd"/>
      <w:r w:rsidRPr="00A14750">
        <w:rPr>
          <w:i/>
          <w:iCs/>
          <w:lang w:val="en-IE"/>
        </w:rPr>
        <w:t xml:space="preserve"> </w:t>
      </w:r>
      <w:proofErr w:type="spellStart"/>
      <w:r w:rsidRPr="00A14750">
        <w:rPr>
          <w:i/>
          <w:iCs/>
          <w:lang w:val="en-IE"/>
        </w:rPr>
        <w:t>mediterranea</w:t>
      </w:r>
      <w:proofErr w:type="spellEnd"/>
      <w:r w:rsidRPr="00A14750">
        <w:rPr>
          <w:lang w:val="en-IE"/>
        </w:rPr>
        <w:t>).</w:t>
      </w:r>
      <w:r w:rsidR="00F27634" w:rsidRPr="00A14750">
        <w:rPr>
          <w:color w:val="023F62"/>
          <w:lang w:val="en-IE"/>
        </w:rPr>
        <w:t xml:space="preserve"> </w:t>
      </w:r>
      <w:r w:rsidR="00F27634" w:rsidRPr="00794107">
        <w:rPr>
          <w:shd w:val="clear" w:color="auto" w:fill="C6FAF5"/>
          <w:lang w:val="en-IE"/>
        </w:rPr>
        <w:t>(</w:t>
      </w:r>
      <w:commentRangeStart w:id="3"/>
      <w:r w:rsidR="00F27634" w:rsidRPr="00794107">
        <w:rPr>
          <w:shd w:val="clear" w:color="auto" w:fill="C6FAF5"/>
          <w:lang w:val="en-IE"/>
        </w:rPr>
        <w:t>Include density table?)</w:t>
      </w:r>
      <w:commentRangeEnd w:id="3"/>
      <w:r w:rsidR="007E4574">
        <w:rPr>
          <w:rStyle w:val="Refdecomentario"/>
          <w:rFonts w:cs="Mangal"/>
        </w:rPr>
        <w:commentReference w:id="3"/>
      </w:r>
    </w:p>
    <w:p w14:paraId="006AFF63" w14:textId="77777777" w:rsidR="0019707F" w:rsidRPr="00A14750" w:rsidRDefault="0019707F" w:rsidP="00E41A7D">
      <w:pPr>
        <w:pStyle w:val="Standard"/>
        <w:spacing w:line="276" w:lineRule="auto"/>
        <w:jc w:val="both"/>
        <w:rPr>
          <w:lang w:val="en-IE"/>
        </w:rPr>
      </w:pPr>
    </w:p>
    <w:p w14:paraId="23D41930" w14:textId="2B559EC5" w:rsidR="0019707F" w:rsidRPr="00A14750" w:rsidRDefault="00000000" w:rsidP="00E41A7D">
      <w:pPr>
        <w:pStyle w:val="Standard"/>
        <w:spacing w:line="276" w:lineRule="auto"/>
        <w:jc w:val="both"/>
        <w:rPr>
          <w:lang w:val="en-IE"/>
        </w:rPr>
      </w:pPr>
      <w:proofErr w:type="spellStart"/>
      <w:r w:rsidRPr="00A14750">
        <w:rPr>
          <w:lang w:val="en-IE"/>
        </w:rPr>
        <w:t>In</w:t>
      </w:r>
      <w:del w:id="4" w:author="Usuario" w:date="2025-05-16T19:56:00Z" w16du:dateUtc="2025-05-16T17:56:00Z">
        <w:r w:rsidR="00F27634" w:rsidRPr="00A14750" w:rsidDel="009F5586">
          <w:rPr>
            <w:lang w:val="en-IE"/>
          </w:rPr>
          <w:delText xml:space="preserve"> </w:delText>
        </w:r>
        <w:r w:rsidR="00F27634" w:rsidRPr="00794107" w:rsidDel="009F5586">
          <w:rPr>
            <w:shd w:val="clear" w:color="auto" w:fill="C6FAF5"/>
            <w:lang w:val="en-IE"/>
          </w:rPr>
          <w:delText>(month-year)</w:delText>
        </w:r>
        <w:r w:rsidRPr="00A14750" w:rsidDel="009F5586">
          <w:rPr>
            <w:lang w:val="en-IE"/>
          </w:rPr>
          <w:delText xml:space="preserve">, </w:delText>
        </w:r>
      </w:del>
      <w:r w:rsidRPr="00A14750">
        <w:rPr>
          <w:lang w:val="en-IE"/>
        </w:rPr>
        <w:t>one</w:t>
      </w:r>
      <w:proofErr w:type="spellEnd"/>
      <w:r w:rsidRPr="00A14750">
        <w:rPr>
          <w:lang w:val="en-IE"/>
        </w:rPr>
        <w:t xml:space="preserve"> month after the beginning of the experimental period, </w:t>
      </w:r>
      <w:r w:rsidR="00F27634" w:rsidRPr="00794107">
        <w:rPr>
          <w:shd w:val="clear" w:color="auto" w:fill="C6FAF5"/>
          <w:lang w:val="en-IE"/>
        </w:rPr>
        <w:t>(Nº)</w:t>
      </w:r>
      <w:r w:rsidR="00F27634" w:rsidRPr="00A14750">
        <w:rPr>
          <w:lang w:val="en-IE"/>
        </w:rPr>
        <w:t xml:space="preserve"> </w:t>
      </w:r>
      <w:r w:rsidRPr="00A14750">
        <w:rPr>
          <w:lang w:val="en-IE"/>
        </w:rPr>
        <w:t xml:space="preserve">anemones from </w:t>
      </w:r>
      <w:commentRangeStart w:id="5"/>
      <w:r w:rsidRPr="00A14750">
        <w:rPr>
          <w:lang w:val="en-IE"/>
        </w:rPr>
        <w:t xml:space="preserve">different baskets </w:t>
      </w:r>
      <w:commentRangeEnd w:id="5"/>
      <w:r w:rsidR="009F5586">
        <w:rPr>
          <w:rStyle w:val="Refdecomentario"/>
          <w:rFonts w:cs="Mangal"/>
        </w:rPr>
        <w:commentReference w:id="5"/>
      </w:r>
      <w:r w:rsidRPr="00A14750">
        <w:rPr>
          <w:lang w:val="en-IE"/>
        </w:rPr>
        <w:t>were selected as experimental group, and they were sectioned in two through their pharyngeal biradial axis. Both halves were then left to heal, so as to generate two different clonal individuals.</w:t>
      </w:r>
      <w:r w:rsidR="00F27634" w:rsidRPr="00A14750">
        <w:rPr>
          <w:lang w:val="en-IE"/>
        </w:rPr>
        <w:t xml:space="preserve"> </w:t>
      </w:r>
      <w:commentRangeStart w:id="6"/>
      <w:r w:rsidR="00F27634" w:rsidRPr="00794107">
        <w:rPr>
          <w:shd w:val="clear" w:color="auto" w:fill="C6FAF5"/>
          <w:lang w:val="en-IE"/>
        </w:rPr>
        <w:t>(More information on healing process)</w:t>
      </w:r>
      <w:r w:rsidR="00794107" w:rsidRPr="00794107">
        <w:rPr>
          <w:shd w:val="clear" w:color="auto" w:fill="C6FAF5"/>
          <w:lang w:val="en-IE"/>
        </w:rPr>
        <w:t>.</w:t>
      </w:r>
      <w:commentRangeEnd w:id="6"/>
      <w:r w:rsidR="009F5586">
        <w:rPr>
          <w:rStyle w:val="Refdecomentario"/>
          <w:rFonts w:cs="Mangal"/>
        </w:rPr>
        <w:commentReference w:id="6"/>
      </w:r>
    </w:p>
    <w:p w14:paraId="1AD6FDF7" w14:textId="77777777" w:rsidR="00F27634" w:rsidRPr="00A14750" w:rsidRDefault="00F27634" w:rsidP="00E41A7D">
      <w:pPr>
        <w:pStyle w:val="Standard"/>
        <w:spacing w:line="276" w:lineRule="auto"/>
        <w:jc w:val="both"/>
        <w:rPr>
          <w:color w:val="C254D2"/>
          <w:lang w:val="en-IE"/>
        </w:rPr>
      </w:pPr>
    </w:p>
    <w:p w14:paraId="44D99C33" w14:textId="14DBF635" w:rsidR="0019707F" w:rsidRPr="00A14750" w:rsidRDefault="00000000" w:rsidP="00E41A7D">
      <w:pPr>
        <w:pStyle w:val="Standard"/>
        <w:spacing w:line="276" w:lineRule="auto"/>
        <w:jc w:val="both"/>
        <w:rPr>
          <w:lang w:val="en-IE"/>
        </w:rPr>
      </w:pPr>
      <w:del w:id="7" w:author="Usuario" w:date="2025-05-16T20:01:00Z" w16du:dateUtc="2025-05-16T18:01:00Z">
        <w:r w:rsidRPr="00A14750" w:rsidDel="009F5586">
          <w:rPr>
            <w:lang w:val="en-IE"/>
          </w:rPr>
          <w:delText xml:space="preserve">Sampling was carried out at two different temporal stages. </w:delText>
        </w:r>
      </w:del>
      <w:ins w:id="8" w:author="Usuario" w:date="2025-05-16T20:01:00Z" w16du:dateUtc="2025-05-16T18:01:00Z">
        <w:r w:rsidR="009F5586" w:rsidRPr="00A14750">
          <w:rPr>
            <w:lang w:val="en-IE"/>
          </w:rPr>
          <w:t>4 weeks after the sectioning procedure</w:t>
        </w:r>
      </w:ins>
      <w:ins w:id="9" w:author="Usuario" w:date="2025-05-16T20:02:00Z" w16du:dateUtc="2025-05-16T18:02:00Z">
        <w:r w:rsidR="009F5586">
          <w:rPr>
            <w:lang w:val="en-IE"/>
          </w:rPr>
          <w:t>,</w:t>
        </w:r>
      </w:ins>
      <w:ins w:id="10" w:author="Usuario" w:date="2025-05-16T20:01:00Z" w16du:dateUtc="2025-05-16T18:01:00Z">
        <w:r w:rsidR="009F5586" w:rsidRPr="00A14750">
          <w:rPr>
            <w:lang w:val="en-IE"/>
          </w:rPr>
          <w:t xml:space="preserve"> </w:t>
        </w:r>
      </w:ins>
      <w:ins w:id="11" w:author="Usuario" w:date="2025-05-16T20:02:00Z" w16du:dateUtc="2025-05-16T18:02:00Z">
        <w:r w:rsidR="009F5586" w:rsidRPr="00A14750">
          <w:rPr>
            <w:lang w:val="en-IE"/>
          </w:rPr>
          <w:t>once the anemones had had time to heal completely</w:t>
        </w:r>
        <w:r w:rsidR="009F5586" w:rsidRPr="00A14750" w:rsidDel="009F5586">
          <w:rPr>
            <w:lang w:val="en-IE"/>
          </w:rPr>
          <w:t xml:space="preserve"> </w:t>
        </w:r>
      </w:ins>
      <w:del w:id="12" w:author="Usuario" w:date="2025-05-16T20:02:00Z" w16du:dateUtc="2025-05-16T18:02:00Z">
        <w:r w:rsidRPr="00A14750" w:rsidDel="009F5586">
          <w:rPr>
            <w:lang w:val="en-IE"/>
          </w:rPr>
          <w:delText xml:space="preserve">The </w:delText>
        </w:r>
      </w:del>
      <w:ins w:id="13" w:author="Usuario" w:date="2025-05-16T20:02:00Z" w16du:dateUtc="2025-05-16T18:02:00Z">
        <w:r w:rsidR="009F5586">
          <w:rPr>
            <w:lang w:val="en-IE"/>
          </w:rPr>
          <w:t>a</w:t>
        </w:r>
        <w:r w:rsidR="009F5586" w:rsidRPr="00A14750">
          <w:rPr>
            <w:lang w:val="en-IE"/>
          </w:rPr>
          <w:t xml:space="preserve"> </w:t>
        </w:r>
      </w:ins>
      <w:r w:rsidRPr="00A14750">
        <w:rPr>
          <w:lang w:val="en-IE"/>
        </w:rPr>
        <w:t>first sampling</w:t>
      </w:r>
      <w:r w:rsidR="00C96FD2">
        <w:rPr>
          <w:lang w:val="en-IE"/>
        </w:rPr>
        <w:t xml:space="preserve"> (</w:t>
      </w:r>
      <w:del w:id="14" w:author="Usuario" w:date="2025-05-16T20:02:00Z" w16du:dateUtc="2025-05-16T18:02:00Z">
        <w:r w:rsidR="00C96FD2" w:rsidDel="009F5586">
          <w:rPr>
            <w:lang w:val="en-IE"/>
          </w:rPr>
          <w:delText>T0</w:delText>
        </w:r>
      </w:del>
      <w:ins w:id="15" w:author="Usuario" w:date="2025-05-16T20:02:00Z" w16du:dateUtc="2025-05-16T18:02:00Z">
        <w:r w:rsidR="009F5586">
          <w:rPr>
            <w:lang w:val="en-IE"/>
          </w:rPr>
          <w:t>T</w:t>
        </w:r>
        <w:r w:rsidR="009F5586">
          <w:rPr>
            <w:lang w:val="en-IE"/>
          </w:rPr>
          <w:t>1</w:t>
        </w:r>
      </w:ins>
      <w:r w:rsidR="00C96FD2">
        <w:rPr>
          <w:lang w:val="en-IE"/>
        </w:rPr>
        <w:t>)</w:t>
      </w:r>
      <w:r w:rsidRPr="00A14750">
        <w:rPr>
          <w:lang w:val="en-IE"/>
        </w:rPr>
        <w:t xml:space="preserve"> took place </w:t>
      </w:r>
      <w:del w:id="16" w:author="Usuario" w:date="2025-05-16T20:01:00Z" w16du:dateUtc="2025-05-16T18:01:00Z">
        <w:r w:rsidRPr="00A14750" w:rsidDel="009F5586">
          <w:rPr>
            <w:lang w:val="en-IE"/>
          </w:rPr>
          <w:delText>4 weeks after the sectioning procedure</w:delText>
        </w:r>
      </w:del>
      <w:r w:rsidRPr="00A14750">
        <w:rPr>
          <w:lang w:val="en-IE"/>
        </w:rPr>
        <w:t>,</w:t>
      </w:r>
      <w:del w:id="17" w:author="Usuario" w:date="2025-05-16T20:02:00Z" w16du:dateUtc="2025-05-16T18:02:00Z">
        <w:r w:rsidRPr="00A14750" w:rsidDel="009F5586">
          <w:rPr>
            <w:lang w:val="en-IE"/>
          </w:rPr>
          <w:delText xml:space="preserve"> once the anemones had had time to heal completely</w:delText>
        </w:r>
      </w:del>
      <w:r w:rsidR="00F27634" w:rsidRPr="00A14750">
        <w:rPr>
          <w:lang w:val="en-IE"/>
        </w:rPr>
        <w:t xml:space="preserve">. </w:t>
      </w:r>
      <w:r w:rsidR="00F27634" w:rsidRPr="00794107">
        <w:rPr>
          <w:shd w:val="clear" w:color="auto" w:fill="C6FAF5"/>
          <w:lang w:val="en-IE"/>
        </w:rPr>
        <w:t>(Mortality)</w:t>
      </w:r>
      <w:r w:rsidRPr="00A14750">
        <w:rPr>
          <w:lang w:val="en-IE"/>
        </w:rPr>
        <w:t>. 9 sectioned anemones were selected</w:t>
      </w:r>
      <w:ins w:id="18" w:author="Usuario" w:date="2025-05-16T20:03:00Z" w16du:dateUtc="2025-05-16T18:03:00Z">
        <w:r w:rsidR="00176C1D">
          <w:rPr>
            <w:lang w:val="en-IE"/>
          </w:rPr>
          <w:t xml:space="preserve"> (</w:t>
        </w:r>
      </w:ins>
      <w:ins w:id="19" w:author="Usuario" w:date="2025-05-16T20:06:00Z" w16du:dateUtc="2025-05-16T18:06:00Z">
        <w:r w:rsidR="00176C1D">
          <w:rPr>
            <w:lang w:val="en-IE"/>
          </w:rPr>
          <w:t>3</w:t>
        </w:r>
      </w:ins>
      <w:ins w:id="20" w:author="Usuario" w:date="2025-05-16T20:03:00Z" w16du:dateUtc="2025-05-16T18:03:00Z">
        <w:r w:rsidR="00176C1D">
          <w:rPr>
            <w:lang w:val="en-IE"/>
          </w:rPr>
          <w:t xml:space="preserve"> per </w:t>
        </w:r>
        <w:proofErr w:type="spellStart"/>
        <w:r w:rsidR="00176C1D">
          <w:rPr>
            <w:lang w:val="en-IE"/>
          </w:rPr>
          <w:t>bascket</w:t>
        </w:r>
        <w:proofErr w:type="spellEnd"/>
        <w:r w:rsidR="00176C1D">
          <w:rPr>
            <w:lang w:val="en-IE"/>
          </w:rPr>
          <w:t>)</w:t>
        </w:r>
      </w:ins>
      <w:r w:rsidRPr="00A14750">
        <w:rPr>
          <w:lang w:val="en-IE"/>
        </w:rPr>
        <w:t xml:space="preserve">, as well as 9 control anemones </w:t>
      </w:r>
      <w:ins w:id="21" w:author="Usuario" w:date="2025-05-16T20:07:00Z" w16du:dateUtc="2025-05-16T18:07:00Z">
        <w:r w:rsidR="00176C1D">
          <w:rPr>
            <w:lang w:val="en-IE"/>
          </w:rPr>
          <w:t xml:space="preserve">(3 per basket) </w:t>
        </w:r>
      </w:ins>
      <w:r w:rsidRPr="00A14750">
        <w:rPr>
          <w:lang w:val="en-IE"/>
        </w:rPr>
        <w:t>which had not undergone the procedure. The second sampling</w:t>
      </w:r>
      <w:r w:rsidR="00C96FD2">
        <w:rPr>
          <w:lang w:val="en-IE"/>
        </w:rPr>
        <w:t xml:space="preserve"> (</w:t>
      </w:r>
      <w:del w:id="22" w:author="Usuario" w:date="2025-05-16T20:07:00Z" w16du:dateUtc="2025-05-16T18:07:00Z">
        <w:r w:rsidR="00C96FD2" w:rsidDel="00176C1D">
          <w:rPr>
            <w:lang w:val="en-IE"/>
          </w:rPr>
          <w:delText>T1</w:delText>
        </w:r>
      </w:del>
      <w:ins w:id="23" w:author="Usuario" w:date="2025-05-16T20:07:00Z" w16du:dateUtc="2025-05-16T18:07:00Z">
        <w:r w:rsidR="00176C1D">
          <w:rPr>
            <w:lang w:val="en-IE"/>
          </w:rPr>
          <w:t>T</w:t>
        </w:r>
        <w:r w:rsidR="00176C1D">
          <w:rPr>
            <w:lang w:val="en-IE"/>
          </w:rPr>
          <w:t>2</w:t>
        </w:r>
      </w:ins>
      <w:r w:rsidR="00C96FD2">
        <w:rPr>
          <w:lang w:val="en-IE"/>
        </w:rPr>
        <w:t>)</w:t>
      </w:r>
      <w:r w:rsidRPr="00A14750">
        <w:rPr>
          <w:lang w:val="en-IE"/>
        </w:rPr>
        <w:t xml:space="preserve"> took place 16 weeks after, in month year, and again 9 control anemones and 9 sectioned anemones were collected. In both samples, each anemone was snap-frozen in liquid nitrogen and stored at -80 ºC. The column and tentacles of each individual was homogenized separately (</w:t>
      </w:r>
      <w:proofErr w:type="spellStart"/>
      <w:r w:rsidRPr="00A14750">
        <w:rPr>
          <w:lang w:val="en-IE"/>
        </w:rPr>
        <w:t>Heidolph</w:t>
      </w:r>
      <w:proofErr w:type="spellEnd"/>
      <w:r w:rsidRPr="00A14750">
        <w:rPr>
          <w:lang w:val="en-IE"/>
        </w:rPr>
        <w:t xml:space="preserve"> Instruments) in 100 mM Tris, 0.1 EDTA and 0.1% Triton buffer (</w:t>
      </w:r>
      <w:r w:rsidR="00C123AE">
        <w:rPr>
          <w:lang w:val="en-IE"/>
        </w:rPr>
        <w:t>pH</w:t>
      </w:r>
      <w:r w:rsidRPr="00A14750">
        <w:rPr>
          <w:lang w:val="en-IE"/>
        </w:rPr>
        <w:t xml:space="preserve"> 7.8) at a 1:4 ratio (w/v). Extracts were then centrifuged at 16 000 </w:t>
      </w:r>
      <w:r w:rsidRPr="00A14750">
        <w:rPr>
          <w:lang w:val="en-IE"/>
        </w:rPr>
        <w:lastRenderedPageBreak/>
        <w:t>rpm for 30 minutes at 4</w:t>
      </w:r>
      <w:ins w:id="24" w:author="Usuario" w:date="2025-05-16T20:11:00Z" w16du:dateUtc="2025-05-16T18:11:00Z">
        <w:r w:rsidR="00176C1D">
          <w:rPr>
            <w:lang w:val="en-IE"/>
          </w:rPr>
          <w:t xml:space="preserve"> </w:t>
        </w:r>
      </w:ins>
      <w:r w:rsidRPr="00A14750">
        <w:rPr>
          <w:lang w:val="en-IE"/>
        </w:rPr>
        <w:t>ºC (Sigma 3 K30), and the supernatant was collected and stored at -80 ºC for posterior analysis.</w:t>
      </w:r>
    </w:p>
    <w:p w14:paraId="6B4A19D8" w14:textId="77777777" w:rsidR="0019707F" w:rsidRPr="00A14750" w:rsidRDefault="0019707F" w:rsidP="00E41A7D">
      <w:pPr>
        <w:pStyle w:val="Standard"/>
        <w:spacing w:line="276" w:lineRule="auto"/>
        <w:jc w:val="both"/>
        <w:rPr>
          <w:lang w:val="en-IE"/>
        </w:rPr>
      </w:pPr>
    </w:p>
    <w:p w14:paraId="14CE5661" w14:textId="77777777" w:rsidR="0019707F" w:rsidRPr="00E41A7D" w:rsidRDefault="005A0ED6" w:rsidP="00E41A7D">
      <w:pPr>
        <w:pStyle w:val="Standard"/>
        <w:spacing w:line="276" w:lineRule="auto"/>
        <w:jc w:val="both"/>
        <w:rPr>
          <w:rFonts w:asciiTheme="majorHAnsi" w:hAnsiTheme="majorHAnsi"/>
          <w:sz w:val="28"/>
          <w:szCs w:val="28"/>
          <w:lang w:val="en-IE"/>
        </w:rPr>
      </w:pPr>
      <w:r w:rsidRPr="00E41A7D">
        <w:rPr>
          <w:rFonts w:asciiTheme="majorHAnsi" w:hAnsiTheme="majorHAnsi"/>
          <w:sz w:val="28"/>
          <w:szCs w:val="28"/>
          <w:lang w:val="en-IE"/>
        </w:rPr>
        <w:t>2.2. Oxidative status assays</w:t>
      </w:r>
    </w:p>
    <w:p w14:paraId="4AD471B9" w14:textId="77777777" w:rsidR="0019707F" w:rsidRPr="00A14750" w:rsidRDefault="0019707F" w:rsidP="00E41A7D">
      <w:pPr>
        <w:pStyle w:val="Standard"/>
        <w:spacing w:line="276" w:lineRule="auto"/>
        <w:jc w:val="both"/>
        <w:rPr>
          <w:lang w:val="en-IE"/>
        </w:rPr>
      </w:pPr>
    </w:p>
    <w:p w14:paraId="531B9FAC" w14:textId="77777777" w:rsidR="0019707F" w:rsidRPr="00A14750" w:rsidRDefault="00000000" w:rsidP="00E41A7D">
      <w:pPr>
        <w:pStyle w:val="Standard"/>
        <w:spacing w:line="276" w:lineRule="auto"/>
        <w:jc w:val="both"/>
        <w:rPr>
          <w:lang w:val="en-IE"/>
        </w:rPr>
      </w:pPr>
      <w:r w:rsidRPr="00DF3FEB">
        <w:rPr>
          <w:lang w:val="en-IE"/>
        </w:rPr>
        <w:t xml:space="preserve">Superoxide dismutase (SOD) (EC 1.15.1.1) activity was determined according </w:t>
      </w:r>
      <w:r w:rsidRPr="00AB2853">
        <w:rPr>
          <w:shd w:val="clear" w:color="auto" w:fill="FFF2CC" w:themeFill="accent4" w:themeFillTint="33"/>
          <w:lang w:val="en-IE"/>
        </w:rPr>
        <w:t xml:space="preserve">to </w:t>
      </w:r>
      <w:r w:rsidR="001E0AC3" w:rsidRPr="00AB2853">
        <w:rPr>
          <w:rFonts w:eastAsia="Times New Roman"/>
          <w:color w:val="000000"/>
          <w:shd w:val="clear" w:color="auto" w:fill="FFF2CC" w:themeFill="accent4" w:themeFillTint="33"/>
          <w:lang w:val="en-IE"/>
        </w:rPr>
        <w:t xml:space="preserve">McCord &amp; </w:t>
      </w:r>
      <w:proofErr w:type="spellStart"/>
      <w:r w:rsidR="001E0AC3" w:rsidRPr="00AB2853">
        <w:rPr>
          <w:rFonts w:eastAsia="Times New Roman"/>
          <w:color w:val="000000"/>
          <w:shd w:val="clear" w:color="auto" w:fill="FFF2CC" w:themeFill="accent4" w:themeFillTint="33"/>
          <w:lang w:val="en-IE"/>
        </w:rPr>
        <w:t>Fridovich</w:t>
      </w:r>
      <w:proofErr w:type="spellEnd"/>
      <w:r w:rsidR="001E0AC3" w:rsidRPr="00AB2853">
        <w:rPr>
          <w:rFonts w:eastAsia="Times New Roman"/>
          <w:color w:val="000000"/>
          <w:shd w:val="clear" w:color="auto" w:fill="FFF2CC" w:themeFill="accent4" w:themeFillTint="33"/>
          <w:lang w:val="en-IE"/>
        </w:rPr>
        <w:t xml:space="preserve"> (1969)</w:t>
      </w:r>
      <w:r w:rsidRPr="00DF3FEB">
        <w:rPr>
          <w:lang w:val="en-IE"/>
        </w:rPr>
        <w:t xml:space="preserve"> method, consisting on an indirect measurement as the degree of inhibition of cytochrome c reduction. Determination of catalase (CAT) (EC 1.11.1.6) activity was performed using </w:t>
      </w:r>
      <w:r w:rsidR="001E0AC3" w:rsidRPr="001E0AC3">
        <w:rPr>
          <w:color w:val="000000"/>
          <w:shd w:val="clear" w:color="auto" w:fill="FFF2CC" w:themeFill="accent4" w:themeFillTint="33"/>
          <w:lang w:val="en-IE"/>
        </w:rPr>
        <w:t>Aebi (1984)</w:t>
      </w:r>
      <w:r w:rsidRPr="00DF3FEB">
        <w:rPr>
          <w:lang w:val="en-IE"/>
        </w:rPr>
        <w:t xml:space="preserve"> method, based on the decrease in absorbance produced by H</w:t>
      </w:r>
      <w:r w:rsidRPr="00DF3FEB">
        <w:rPr>
          <w:vertAlign w:val="subscript"/>
          <w:lang w:val="en-IE"/>
        </w:rPr>
        <w:t>2</w:t>
      </w:r>
      <w:r w:rsidRPr="00DF3FEB">
        <w:rPr>
          <w:lang w:val="en-IE"/>
        </w:rPr>
        <w:t>O</w:t>
      </w:r>
      <w:r w:rsidRPr="00DF3FEB">
        <w:rPr>
          <w:vertAlign w:val="subscript"/>
          <w:lang w:val="en-IE"/>
        </w:rPr>
        <w:t>2</w:t>
      </w:r>
      <w:r w:rsidRPr="00DF3FEB">
        <w:rPr>
          <w:lang w:val="en-IE"/>
        </w:rPr>
        <w:t xml:space="preserve"> consumption by this enzyme.</w:t>
      </w:r>
    </w:p>
    <w:p w14:paraId="65C95EAD" w14:textId="77777777" w:rsidR="0019707F" w:rsidRPr="00A14750" w:rsidRDefault="0019707F" w:rsidP="00E41A7D">
      <w:pPr>
        <w:pStyle w:val="Standard"/>
        <w:spacing w:line="276" w:lineRule="auto"/>
        <w:jc w:val="both"/>
        <w:rPr>
          <w:lang w:val="en-IE"/>
        </w:rPr>
      </w:pPr>
    </w:p>
    <w:p w14:paraId="6BB34634" w14:textId="77777777" w:rsidR="00176C1D" w:rsidRDefault="00000000" w:rsidP="00E41A7D">
      <w:pPr>
        <w:pStyle w:val="Standard"/>
        <w:tabs>
          <w:tab w:val="left" w:pos="851"/>
        </w:tabs>
        <w:spacing w:line="276" w:lineRule="auto"/>
        <w:jc w:val="both"/>
        <w:rPr>
          <w:lang w:val="en-IE"/>
        </w:rPr>
      </w:pPr>
      <w:r w:rsidRPr="00A14750">
        <w:rPr>
          <w:lang w:val="en-IE"/>
        </w:rPr>
        <w:t xml:space="preserve">Glutathione peroxidase (GPx) (EC 1.11.1.9) activity of the samples was determined </w:t>
      </w:r>
      <w:r w:rsidRPr="00AB2853">
        <w:rPr>
          <w:shd w:val="clear" w:color="auto" w:fill="FFF2CC" w:themeFill="accent4" w:themeFillTint="33"/>
          <w:lang w:val="en-IE"/>
        </w:rPr>
        <w:t xml:space="preserve">following </w:t>
      </w:r>
      <w:proofErr w:type="spellStart"/>
      <w:r w:rsidR="001E0AC3" w:rsidRPr="00AB2853">
        <w:rPr>
          <w:rFonts w:eastAsia="Times New Roman"/>
          <w:color w:val="000000"/>
          <w:shd w:val="clear" w:color="auto" w:fill="FFF2CC" w:themeFill="accent4" w:themeFillTint="33"/>
          <w:lang w:val="en-IE"/>
        </w:rPr>
        <w:t>Flohé</w:t>
      </w:r>
      <w:proofErr w:type="spellEnd"/>
      <w:r w:rsidR="001E0AC3" w:rsidRPr="00AB2853">
        <w:rPr>
          <w:rFonts w:eastAsia="Times New Roman"/>
          <w:color w:val="000000"/>
          <w:shd w:val="clear" w:color="auto" w:fill="FFF2CC" w:themeFill="accent4" w:themeFillTint="33"/>
          <w:lang w:val="en-IE"/>
        </w:rPr>
        <w:t xml:space="preserve"> &amp; </w:t>
      </w:r>
      <w:proofErr w:type="spellStart"/>
      <w:r w:rsidR="001E0AC3" w:rsidRPr="00AB2853">
        <w:rPr>
          <w:rFonts w:eastAsia="Times New Roman"/>
          <w:color w:val="000000"/>
          <w:shd w:val="clear" w:color="auto" w:fill="FFF2CC" w:themeFill="accent4" w:themeFillTint="33"/>
          <w:lang w:val="en-IE"/>
        </w:rPr>
        <w:t>Günzler</w:t>
      </w:r>
      <w:proofErr w:type="spellEnd"/>
      <w:r w:rsidR="001E0AC3" w:rsidRPr="00AB2853">
        <w:rPr>
          <w:rFonts w:eastAsia="Times New Roman"/>
          <w:color w:val="000000"/>
          <w:shd w:val="clear" w:color="auto" w:fill="FFF2CC" w:themeFill="accent4" w:themeFillTint="33"/>
          <w:lang w:val="en-IE"/>
        </w:rPr>
        <w:t xml:space="preserve"> (1984)</w:t>
      </w:r>
      <w:r w:rsidRPr="00A14750">
        <w:rPr>
          <w:lang w:val="en-IE"/>
        </w:rPr>
        <w:t xml:space="preserve">, based on an indirect measurement of NADPH oxidation, generated by its coupling with a standard glutathione reductase (GR) (EC 1.8.1.7) reaction. GR activity was measured according </w:t>
      </w:r>
      <w:r w:rsidRPr="00AB2853">
        <w:rPr>
          <w:shd w:val="clear" w:color="auto" w:fill="FFF2CC" w:themeFill="accent4" w:themeFillTint="33"/>
          <w:lang w:val="en-IE"/>
        </w:rPr>
        <w:t xml:space="preserve">to </w:t>
      </w:r>
      <w:r w:rsidR="001E0AC3" w:rsidRPr="00AB2853">
        <w:rPr>
          <w:rFonts w:eastAsia="Times New Roman"/>
          <w:color w:val="000000"/>
          <w:shd w:val="clear" w:color="auto" w:fill="FFF2CC" w:themeFill="accent4" w:themeFillTint="33"/>
          <w:lang w:val="en-IE"/>
        </w:rPr>
        <w:t xml:space="preserve">Carlberg &amp; </w:t>
      </w:r>
      <w:proofErr w:type="spellStart"/>
      <w:r w:rsidR="001E0AC3" w:rsidRPr="00AB2853">
        <w:rPr>
          <w:rFonts w:eastAsia="Times New Roman"/>
          <w:color w:val="000000"/>
          <w:shd w:val="clear" w:color="auto" w:fill="FFF2CC" w:themeFill="accent4" w:themeFillTint="33"/>
          <w:lang w:val="en-IE"/>
        </w:rPr>
        <w:t>Mannervik</w:t>
      </w:r>
      <w:proofErr w:type="spellEnd"/>
      <w:r w:rsidR="001E0AC3" w:rsidRPr="00AB2853">
        <w:rPr>
          <w:rFonts w:eastAsia="Times New Roman"/>
          <w:color w:val="000000"/>
          <w:shd w:val="clear" w:color="auto" w:fill="FFF2CC" w:themeFill="accent4" w:themeFillTint="33"/>
          <w:lang w:val="en-IE"/>
        </w:rPr>
        <w:t xml:space="preserve"> (1975)</w:t>
      </w:r>
      <w:r w:rsidRPr="00A14750">
        <w:rPr>
          <w:lang w:val="en-IE"/>
        </w:rPr>
        <w:t xml:space="preserve"> method, consisting on a measure of the absorbance decrement caused by NADPH oxidation. </w:t>
      </w:r>
    </w:p>
    <w:p w14:paraId="5528D4F2" w14:textId="77777777" w:rsidR="00176C1D" w:rsidRDefault="00176C1D" w:rsidP="00E41A7D">
      <w:pPr>
        <w:pStyle w:val="Standard"/>
        <w:tabs>
          <w:tab w:val="left" w:pos="851"/>
        </w:tabs>
        <w:spacing w:line="276" w:lineRule="auto"/>
        <w:jc w:val="both"/>
        <w:rPr>
          <w:lang w:val="en-IE"/>
        </w:rPr>
      </w:pPr>
    </w:p>
    <w:p w14:paraId="74272AD1" w14:textId="3946333F" w:rsidR="0019707F" w:rsidRPr="00A14750" w:rsidRDefault="00000000" w:rsidP="00E41A7D">
      <w:pPr>
        <w:pStyle w:val="Standard"/>
        <w:tabs>
          <w:tab w:val="left" w:pos="851"/>
        </w:tabs>
        <w:spacing w:line="276" w:lineRule="auto"/>
        <w:jc w:val="both"/>
        <w:rPr>
          <w:lang w:val="en-IE"/>
        </w:rPr>
      </w:pPr>
      <w:r w:rsidRPr="00A14750">
        <w:rPr>
          <w:lang w:val="en-IE"/>
        </w:rPr>
        <w:t xml:space="preserve">Glucose 6-phosphate dehydrogenase (G6PDH) (EC 1.1.1.49) activity of the samples was obtained using a modified method </w:t>
      </w:r>
      <w:r w:rsidRPr="00AB2853">
        <w:rPr>
          <w:shd w:val="clear" w:color="auto" w:fill="FFF2CC" w:themeFill="accent4" w:themeFillTint="33"/>
          <w:lang w:val="en-IE"/>
        </w:rPr>
        <w:t>of</w:t>
      </w:r>
      <w:r w:rsidRPr="00A14750">
        <w:rPr>
          <w:lang w:val="en-IE"/>
        </w:rPr>
        <w:t xml:space="preserve"> </w:t>
      </w:r>
      <w:r w:rsidR="001E0AC3" w:rsidRPr="00AB2853">
        <w:rPr>
          <w:rFonts w:eastAsia="Times New Roman"/>
          <w:color w:val="000000"/>
          <w:shd w:val="clear" w:color="auto" w:fill="FFF2CC" w:themeFill="accent4" w:themeFillTint="33"/>
          <w:lang w:val="en-IE"/>
        </w:rPr>
        <w:t>Löhr &amp; Waller (1965)</w:t>
      </w:r>
      <w:r w:rsidR="00DF3FEB">
        <w:rPr>
          <w:lang w:val="en-IE"/>
        </w:rPr>
        <w:t>,</w:t>
      </w:r>
      <w:r w:rsidRPr="00A14750">
        <w:rPr>
          <w:lang w:val="en-IE"/>
        </w:rPr>
        <w:t xml:space="preserve"> based on recording the change in absorbance due to NADPH production by the enzyme.</w:t>
      </w:r>
    </w:p>
    <w:p w14:paraId="1DA297BA" w14:textId="77777777" w:rsidR="0019707F" w:rsidRPr="00A14750" w:rsidRDefault="0019707F" w:rsidP="00E41A7D">
      <w:pPr>
        <w:pStyle w:val="Standard"/>
        <w:spacing w:line="276" w:lineRule="auto"/>
        <w:jc w:val="both"/>
        <w:rPr>
          <w:lang w:val="en-IE"/>
        </w:rPr>
      </w:pPr>
    </w:p>
    <w:p w14:paraId="01A38188" w14:textId="122B2504" w:rsidR="0019707F" w:rsidRPr="00A14750" w:rsidRDefault="00000000" w:rsidP="00E41A7D">
      <w:pPr>
        <w:pStyle w:val="Standard"/>
        <w:spacing w:line="276" w:lineRule="auto"/>
        <w:jc w:val="both"/>
        <w:rPr>
          <w:lang w:val="en-IE"/>
        </w:rPr>
      </w:pPr>
      <w:r w:rsidRPr="00A14750">
        <w:rPr>
          <w:lang w:val="en-IE"/>
        </w:rPr>
        <w:t xml:space="preserve">Determination of glutathione S-transferase (GST) (EC 2.5.1.18) activity was performed following the method </w:t>
      </w:r>
      <w:r w:rsidRPr="00AB2853">
        <w:rPr>
          <w:shd w:val="clear" w:color="auto" w:fill="FFF2CC" w:themeFill="accent4" w:themeFillTint="33"/>
          <w:lang w:val="en-IE"/>
        </w:rPr>
        <w:t>of</w:t>
      </w:r>
      <w:r w:rsidRPr="00A14750">
        <w:rPr>
          <w:lang w:val="en-IE"/>
        </w:rPr>
        <w:t xml:space="preserve"> </w:t>
      </w:r>
      <w:r w:rsidR="001E0AC3" w:rsidRPr="001E0AC3">
        <w:rPr>
          <w:rFonts w:eastAsia="Times New Roman"/>
          <w:color w:val="000000"/>
          <w:lang w:val="en-IE"/>
        </w:rPr>
        <w:t>Frasco &amp; Guilhermino (2002)</w:t>
      </w:r>
      <w:r w:rsidRPr="00A8691C">
        <w:rPr>
          <w:lang w:val="en-IE"/>
        </w:rPr>
        <w:t xml:space="preserve">, based on the formation of a conjugate between glutathione and 2,4-dinitrochlorobenzene that increases absorbance. </w:t>
      </w:r>
      <w:commentRangeStart w:id="25"/>
      <w:r w:rsidRPr="00A8691C">
        <w:rPr>
          <w:lang w:val="en-IE"/>
        </w:rPr>
        <w:t xml:space="preserve">DT-diaphorase (DTD) </w:t>
      </w:r>
      <w:commentRangeEnd w:id="25"/>
      <w:r w:rsidR="00EA4E52">
        <w:rPr>
          <w:rStyle w:val="Refdecomentario"/>
          <w:rFonts w:cs="Mangal"/>
        </w:rPr>
        <w:commentReference w:id="25"/>
      </w:r>
      <w:r w:rsidRPr="00A8691C">
        <w:rPr>
          <w:lang w:val="en-IE"/>
        </w:rPr>
        <w:t xml:space="preserve">(EC 1.6.99.2) activity was determined using a modified method of </w:t>
      </w:r>
      <w:r w:rsidR="001E0AC3" w:rsidRPr="001E0AC3">
        <w:rPr>
          <w:color w:val="000000"/>
          <w:shd w:val="clear" w:color="auto" w:fill="FFF2CC" w:themeFill="accent4" w:themeFillTint="33"/>
          <w:lang w:val="en-IE"/>
        </w:rPr>
        <w:t>Lemaire et al. (1996)</w:t>
      </w:r>
      <w:r w:rsidRPr="00A8691C">
        <w:rPr>
          <w:lang w:val="en-IE"/>
        </w:rPr>
        <w:t>, based</w:t>
      </w:r>
      <w:ins w:id="26" w:author="Usuario" w:date="2025-05-16T20:16:00Z" w16du:dateUtc="2025-05-16T18:16:00Z">
        <w:r w:rsidR="00EA4E52">
          <w:rPr>
            <w:lang w:val="en-IE"/>
          </w:rPr>
          <w:t xml:space="preserve"> on measure</w:t>
        </w:r>
      </w:ins>
      <w:ins w:id="27" w:author="Usuario" w:date="2025-05-16T20:17:00Z" w16du:dateUtc="2025-05-16T18:17:00Z">
        <w:r w:rsidR="00EA4E52">
          <w:rPr>
            <w:lang w:val="en-IE"/>
          </w:rPr>
          <w:t>ment</w:t>
        </w:r>
      </w:ins>
      <w:ins w:id="28" w:author="Usuario" w:date="2025-05-16T20:16:00Z" w16du:dateUtc="2025-05-16T18:16:00Z">
        <w:r w:rsidR="00EA4E52">
          <w:rPr>
            <w:lang w:val="en-IE"/>
          </w:rPr>
          <w:t xml:space="preserve"> of</w:t>
        </w:r>
      </w:ins>
      <w:r w:rsidRPr="00A8691C">
        <w:rPr>
          <w:lang w:val="en-IE"/>
        </w:rPr>
        <w:t xml:space="preserve"> </w:t>
      </w:r>
      <w:ins w:id="29" w:author="Usuario" w:date="2025-05-16T20:16:00Z" w16du:dateUtc="2025-05-16T18:16:00Z">
        <w:r w:rsidR="00EA4E52" w:rsidRPr="00A8691C">
          <w:rPr>
            <w:lang w:val="en-IE"/>
          </w:rPr>
          <w:t>decreas</w:t>
        </w:r>
      </w:ins>
      <w:ins w:id="30" w:author="Usuario" w:date="2025-05-16T20:17:00Z" w16du:dateUtc="2025-05-16T18:17:00Z">
        <w:r w:rsidR="00EA4E52">
          <w:rPr>
            <w:lang w:val="en-IE"/>
          </w:rPr>
          <w:t>ed</w:t>
        </w:r>
      </w:ins>
      <w:ins w:id="31" w:author="Usuario" w:date="2025-05-16T20:16:00Z" w16du:dateUtc="2025-05-16T18:16:00Z">
        <w:r w:rsidR="00EA4E52" w:rsidRPr="00A8691C">
          <w:rPr>
            <w:lang w:val="en-IE"/>
          </w:rPr>
          <w:t xml:space="preserve"> absorbance</w:t>
        </w:r>
      </w:ins>
      <w:ins w:id="32" w:author="Usuario" w:date="2025-05-16T20:17:00Z" w16du:dateUtc="2025-05-16T18:17:00Z">
        <w:r w:rsidR="00EA4E52">
          <w:rPr>
            <w:lang w:val="en-IE"/>
          </w:rPr>
          <w:t xml:space="preserve"> by</w:t>
        </w:r>
      </w:ins>
      <w:ins w:id="33" w:author="Usuario" w:date="2025-05-16T20:16:00Z" w16du:dateUtc="2025-05-16T18:16:00Z">
        <w:r w:rsidR="00EA4E52">
          <w:rPr>
            <w:lang w:val="en-IE"/>
          </w:rPr>
          <w:t xml:space="preserve"> </w:t>
        </w:r>
      </w:ins>
      <w:del w:id="34" w:author="Usuario" w:date="2025-05-16T20:16:00Z" w16du:dateUtc="2025-05-16T18:16:00Z">
        <w:r w:rsidRPr="00A8691C" w:rsidDel="00EA4E52">
          <w:rPr>
            <w:lang w:val="en-IE"/>
          </w:rPr>
          <w:delText>on the</w:delText>
        </w:r>
      </w:del>
      <w:r w:rsidRPr="00A8691C">
        <w:rPr>
          <w:lang w:val="en-IE"/>
        </w:rPr>
        <w:t xml:space="preserve"> reduction of 2,6-dichlorophenol indophenol, </w:t>
      </w:r>
      <w:del w:id="35" w:author="Usuario" w:date="2025-05-16T20:16:00Z" w16du:dateUtc="2025-05-16T18:16:00Z">
        <w:r w:rsidRPr="00A8691C" w:rsidDel="00EA4E52">
          <w:rPr>
            <w:lang w:val="en-IE"/>
          </w:rPr>
          <w:delText>that results in a decrease in absorbance.</w:delText>
        </w:r>
      </w:del>
    </w:p>
    <w:p w14:paraId="78ACF267" w14:textId="77777777" w:rsidR="0019707F" w:rsidRPr="00A14750" w:rsidRDefault="0019707F" w:rsidP="00E41A7D">
      <w:pPr>
        <w:pStyle w:val="Standard"/>
        <w:spacing w:line="276" w:lineRule="auto"/>
        <w:jc w:val="both"/>
        <w:rPr>
          <w:lang w:val="en-IE"/>
        </w:rPr>
      </w:pPr>
    </w:p>
    <w:p w14:paraId="1DDC5BDF" w14:textId="6FC626DA" w:rsidR="0019707F" w:rsidRPr="00896764" w:rsidRDefault="00000000" w:rsidP="00E41A7D">
      <w:pPr>
        <w:pStyle w:val="Standard"/>
        <w:spacing w:line="276" w:lineRule="auto"/>
        <w:jc w:val="both"/>
        <w:rPr>
          <w:lang w:val="en-IE"/>
        </w:rPr>
      </w:pPr>
      <w:r w:rsidRPr="00A14750">
        <w:rPr>
          <w:lang w:val="en-IE"/>
        </w:rPr>
        <w:t xml:space="preserve">Soluble protein content </w:t>
      </w:r>
      <w:del w:id="36" w:author="Usuario" w:date="2025-05-16T20:18:00Z" w16du:dateUtc="2025-05-16T18:18:00Z">
        <w:r w:rsidRPr="00A14750" w:rsidDel="00EA4E52">
          <w:rPr>
            <w:lang w:val="en-IE"/>
          </w:rPr>
          <w:delText xml:space="preserve">of the samples </w:delText>
        </w:r>
      </w:del>
      <w:r w:rsidRPr="00A14750">
        <w:rPr>
          <w:lang w:val="en-IE"/>
        </w:rPr>
        <w:t>was quantified</w:t>
      </w:r>
      <w:r w:rsidR="0066315D">
        <w:rPr>
          <w:lang w:val="en-IE"/>
        </w:rPr>
        <w:t xml:space="preserve"> following</w:t>
      </w:r>
      <w:r w:rsidRPr="00A14750">
        <w:rPr>
          <w:lang w:val="en-IE"/>
        </w:rPr>
        <w:t xml:space="preserve"> </w:t>
      </w:r>
      <w:r w:rsidR="001E0AC3" w:rsidRPr="001E0AC3">
        <w:rPr>
          <w:color w:val="000000"/>
          <w:shd w:val="clear" w:color="auto" w:fill="FFF2CC" w:themeFill="accent4" w:themeFillTint="33"/>
          <w:lang w:val="en-IE"/>
        </w:rPr>
        <w:t>Bradford (1976)</w:t>
      </w:r>
      <w:r w:rsidRPr="00A14750">
        <w:rPr>
          <w:lang w:val="en-IE"/>
        </w:rPr>
        <w:t xml:space="preserve"> method in order to express enzymatic </w:t>
      </w:r>
      <w:del w:id="37" w:author="Usuario" w:date="2025-05-16T20:18:00Z" w16du:dateUtc="2025-05-16T18:18:00Z">
        <w:r w:rsidRPr="00A14750" w:rsidDel="00EA4E52">
          <w:rPr>
            <w:lang w:val="en-IE"/>
          </w:rPr>
          <w:delText xml:space="preserve">activities as </w:delText>
        </w:r>
      </w:del>
      <w:r w:rsidRPr="00A14750">
        <w:rPr>
          <w:lang w:val="en-IE"/>
        </w:rPr>
        <w:t xml:space="preserve">specific activity. </w:t>
      </w:r>
      <w:del w:id="38" w:author="Usuario" w:date="2025-05-16T20:18:00Z" w16du:dateUtc="2025-05-16T18:18:00Z">
        <w:r w:rsidRPr="00A14750" w:rsidDel="00EA4E52">
          <w:rPr>
            <w:lang w:val="en-IE"/>
          </w:rPr>
          <w:delText xml:space="preserve">Units </w:delText>
        </w:r>
      </w:del>
      <w:ins w:id="39" w:author="Usuario" w:date="2025-05-16T20:18:00Z" w16du:dateUtc="2025-05-16T18:18:00Z">
        <w:r w:rsidR="00EA4E52">
          <w:rPr>
            <w:lang w:val="en-IE"/>
          </w:rPr>
          <w:t xml:space="preserve">One </w:t>
        </w:r>
        <w:proofErr w:type="gramStart"/>
        <w:r w:rsidR="00EA4E52">
          <w:rPr>
            <w:lang w:val="en-IE"/>
          </w:rPr>
          <w:t xml:space="preserve">unit </w:t>
        </w:r>
        <w:r w:rsidR="00EA4E52" w:rsidRPr="00A14750">
          <w:rPr>
            <w:lang w:val="en-IE"/>
          </w:rPr>
          <w:t xml:space="preserve"> </w:t>
        </w:r>
      </w:ins>
      <w:r w:rsidRPr="00A14750">
        <w:rPr>
          <w:lang w:val="en-IE"/>
        </w:rPr>
        <w:t>of</w:t>
      </w:r>
      <w:proofErr w:type="gramEnd"/>
      <w:r w:rsidRPr="00A14750">
        <w:rPr>
          <w:lang w:val="en-IE"/>
        </w:rPr>
        <w:t xml:space="preserve"> activity was defined as the amount of enzyme required to transform one </w:t>
      </w:r>
      <w:proofErr w:type="spellStart"/>
      <w:r w:rsidRPr="00A14750">
        <w:rPr>
          <w:rFonts w:ascii="Cambria" w:hAnsi="Cambria" w:cs="Cambria"/>
          <w:lang w:val="en-IE"/>
        </w:rPr>
        <w:t>μ</w:t>
      </w:r>
      <w:r w:rsidRPr="00A14750">
        <w:rPr>
          <w:lang w:val="en-IE"/>
        </w:rPr>
        <w:t>mol</w:t>
      </w:r>
      <w:proofErr w:type="spellEnd"/>
      <w:r w:rsidRPr="00A14750">
        <w:rPr>
          <w:lang w:val="en-IE"/>
        </w:rPr>
        <w:t xml:space="preserve"> of substrate per minute under the measurement conditions </w:t>
      </w:r>
      <w:r w:rsidR="001E0AC3" w:rsidRPr="001E0AC3">
        <w:rPr>
          <w:color w:val="000000"/>
          <w:shd w:val="clear" w:color="auto" w:fill="FFF2CC" w:themeFill="accent4" w:themeFillTint="33"/>
          <w:lang w:val="en-IE"/>
        </w:rPr>
        <w:t>(Coll et al., 2025)</w:t>
      </w:r>
      <w:r w:rsidRPr="00896764">
        <w:rPr>
          <w:lang w:val="en-IE"/>
        </w:rPr>
        <w:t>. For SOD, units of activity had a different definition, as the amount of enzyme required to generate a 50% inhibition in the reduction of cytochrome c.</w:t>
      </w:r>
    </w:p>
    <w:p w14:paraId="29BD422B" w14:textId="77777777" w:rsidR="0019707F" w:rsidRPr="00896764" w:rsidRDefault="0019707F" w:rsidP="00E41A7D">
      <w:pPr>
        <w:pStyle w:val="Standard"/>
        <w:spacing w:line="276" w:lineRule="auto"/>
        <w:jc w:val="both"/>
        <w:rPr>
          <w:lang w:val="en-IE"/>
        </w:rPr>
      </w:pPr>
    </w:p>
    <w:p w14:paraId="0C144C4A" w14:textId="77777777" w:rsidR="00EA4E52" w:rsidRDefault="00EA4E52" w:rsidP="00E41A7D">
      <w:pPr>
        <w:pStyle w:val="Standard"/>
        <w:spacing w:line="276" w:lineRule="auto"/>
        <w:jc w:val="both"/>
        <w:rPr>
          <w:ins w:id="40" w:author="Usuario" w:date="2025-05-16T20:20:00Z" w16du:dateUtc="2025-05-16T18:20:00Z"/>
          <w:lang w:val="en-IE"/>
        </w:rPr>
      </w:pPr>
      <w:ins w:id="41" w:author="Usuario" w:date="2025-05-16T20:19:00Z" w16du:dateUtc="2025-05-16T18:19:00Z">
        <w:r>
          <w:rPr>
            <w:color w:val="000000"/>
            <w:shd w:val="clear" w:color="auto" w:fill="FFF2CC" w:themeFill="accent4" w:themeFillTint="33"/>
            <w:lang w:val="en-IE"/>
          </w:rPr>
          <w:t xml:space="preserve">Total antioxidant activity was carried on according to </w:t>
        </w:r>
      </w:ins>
      <w:r w:rsidR="001E0AC3" w:rsidRPr="001E0AC3">
        <w:rPr>
          <w:color w:val="000000"/>
          <w:shd w:val="clear" w:color="auto" w:fill="FFF2CC" w:themeFill="accent4" w:themeFillTint="33"/>
          <w:lang w:val="en-IE"/>
        </w:rPr>
        <w:t>Erel (2004)</w:t>
      </w:r>
      <w:r w:rsidR="00CB7EAC" w:rsidRPr="00896764">
        <w:rPr>
          <w:lang w:val="en-IE"/>
        </w:rPr>
        <w:t xml:space="preserve"> method, based on the change of absorbance due to reduction of 2,2</w:t>
      </w:r>
      <w:r w:rsidR="00CB7EAC" w:rsidRPr="00896764">
        <w:rPr>
          <w:rFonts w:ascii="Times New Roman" w:hAnsi="Times New Roman"/>
          <w:lang w:val="en-IE"/>
        </w:rPr>
        <w:t>′</w:t>
      </w:r>
      <w:r w:rsidR="00CB7EAC" w:rsidRPr="00896764">
        <w:rPr>
          <w:lang w:val="en-IE"/>
        </w:rPr>
        <w:t>-azino-bis-(3-ethylbenzothiazoline-6-sulfonic acid)</w:t>
      </w:r>
      <w:del w:id="42" w:author="Usuario" w:date="2025-05-16T20:20:00Z" w16du:dateUtc="2025-05-16T18:20:00Z">
        <w:r w:rsidR="00CB7EAC" w:rsidRPr="00896764" w:rsidDel="00EA4E52">
          <w:rPr>
            <w:lang w:val="en-IE"/>
          </w:rPr>
          <w:delText xml:space="preserve">, was used </w:delText>
        </w:r>
      </w:del>
      <w:r w:rsidR="00CB7EAC" w:rsidRPr="00896764">
        <w:rPr>
          <w:lang w:val="en-IE"/>
        </w:rPr>
        <w:t>to determine Trolox-equivalent antioxidant capacity (TEAC) of the extracts,</w:t>
      </w:r>
      <w:del w:id="43" w:author="Usuario" w:date="2025-05-16T20:20:00Z" w16du:dateUtc="2025-05-16T18:20:00Z">
        <w:r w:rsidR="00CB7EAC" w:rsidRPr="00896764" w:rsidDel="00EA4E52">
          <w:rPr>
            <w:lang w:val="en-IE"/>
          </w:rPr>
          <w:delText xml:space="preserve"> as a measure of Total Antioxidant Capacity</w:delText>
        </w:r>
      </w:del>
      <w:r w:rsidR="00CB7EAC" w:rsidRPr="00896764">
        <w:rPr>
          <w:lang w:val="en-IE"/>
        </w:rPr>
        <w:t xml:space="preserve">. </w:t>
      </w:r>
    </w:p>
    <w:p w14:paraId="57E89D54" w14:textId="77777777" w:rsidR="00EA4E52" w:rsidRDefault="00EA4E52" w:rsidP="00E41A7D">
      <w:pPr>
        <w:pStyle w:val="Standard"/>
        <w:spacing w:line="276" w:lineRule="auto"/>
        <w:jc w:val="both"/>
        <w:rPr>
          <w:ins w:id="44" w:author="Usuario" w:date="2025-05-16T20:20:00Z" w16du:dateUtc="2025-05-16T18:20:00Z"/>
          <w:lang w:val="en-IE"/>
        </w:rPr>
      </w:pPr>
    </w:p>
    <w:p w14:paraId="5CA04263" w14:textId="1E6641AA" w:rsidR="0019707F" w:rsidRPr="00896764" w:rsidRDefault="00CB7EAC" w:rsidP="00E41A7D">
      <w:pPr>
        <w:pStyle w:val="Standard"/>
        <w:spacing w:line="276" w:lineRule="auto"/>
        <w:jc w:val="both"/>
        <w:rPr>
          <w:lang w:val="en-IE"/>
        </w:rPr>
      </w:pPr>
      <w:r w:rsidRPr="00896764">
        <w:rPr>
          <w:lang w:val="en-IE"/>
        </w:rPr>
        <w:t xml:space="preserve">Lastly, </w:t>
      </w:r>
      <w:ins w:id="45" w:author="Usuario" w:date="2025-05-16T20:20:00Z" w16du:dateUtc="2025-05-16T18:20:00Z">
        <w:r w:rsidR="00EA4E52" w:rsidRPr="00896764">
          <w:rPr>
            <w:lang w:val="en-IE"/>
          </w:rPr>
          <w:t>oxidative damage to lipids</w:t>
        </w:r>
        <w:r w:rsidR="00EA4E52">
          <w:rPr>
            <w:lang w:val="en-IE"/>
          </w:rPr>
          <w:t xml:space="preserve"> was assayed according to</w:t>
        </w:r>
        <w:r w:rsidR="00EA4E52" w:rsidRPr="00896764">
          <w:rPr>
            <w:lang w:val="en-IE"/>
          </w:rPr>
          <w:t xml:space="preserve"> </w:t>
        </w:r>
      </w:ins>
      <w:proofErr w:type="spellStart"/>
      <w:r w:rsidRPr="00896764">
        <w:rPr>
          <w:lang w:val="en-IE"/>
        </w:rPr>
        <w:t>thiobarbituric</w:t>
      </w:r>
      <w:proofErr w:type="spellEnd"/>
      <w:r w:rsidRPr="00896764">
        <w:rPr>
          <w:lang w:val="en-IE"/>
        </w:rPr>
        <w:t xml:space="preserve"> acid reactive substances (TBARS) </w:t>
      </w:r>
      <w:proofErr w:type="spellStart"/>
      <w:r w:rsidRPr="00896764">
        <w:rPr>
          <w:lang w:val="en-IE"/>
        </w:rPr>
        <w:t>content</w:t>
      </w:r>
      <w:del w:id="46" w:author="Usuario" w:date="2025-05-16T20:21:00Z" w16du:dateUtc="2025-05-16T18:21:00Z">
        <w:r w:rsidRPr="00896764" w:rsidDel="00EA4E52">
          <w:rPr>
            <w:lang w:val="en-IE"/>
          </w:rPr>
          <w:delText xml:space="preserve"> was measured as a marker of </w:delText>
        </w:r>
      </w:del>
      <w:del w:id="47" w:author="Usuario" w:date="2025-05-16T20:20:00Z" w16du:dateUtc="2025-05-16T18:20:00Z">
        <w:r w:rsidRPr="00896764" w:rsidDel="00EA4E52">
          <w:rPr>
            <w:lang w:val="en-IE"/>
          </w:rPr>
          <w:delText xml:space="preserve">oxidative damage to lipids, </w:delText>
        </w:r>
      </w:del>
      <w:r w:rsidRPr="00896764">
        <w:rPr>
          <w:lang w:val="en-IE"/>
        </w:rPr>
        <w:t>following</w:t>
      </w:r>
      <w:proofErr w:type="spellEnd"/>
      <w:r w:rsidRPr="00896764">
        <w:rPr>
          <w:lang w:val="en-IE"/>
        </w:rPr>
        <w:t xml:space="preserve"> a modified method </w:t>
      </w:r>
      <w:r w:rsidRPr="00AB2853">
        <w:rPr>
          <w:shd w:val="clear" w:color="auto" w:fill="FFF2CC" w:themeFill="accent4" w:themeFillTint="33"/>
          <w:lang w:val="en-IE"/>
        </w:rPr>
        <w:t>from</w:t>
      </w:r>
      <w:r w:rsidRPr="00896764">
        <w:rPr>
          <w:lang w:val="en-IE"/>
        </w:rPr>
        <w:t xml:space="preserve"> </w:t>
      </w:r>
      <w:r w:rsidR="001E0AC3" w:rsidRPr="001E0AC3">
        <w:rPr>
          <w:rFonts w:eastAsia="Times New Roman"/>
          <w:color w:val="000000"/>
          <w:lang w:val="en-IE"/>
        </w:rPr>
        <w:t xml:space="preserve">Buege &amp; </w:t>
      </w:r>
      <w:proofErr w:type="spellStart"/>
      <w:r w:rsidR="001E0AC3" w:rsidRPr="001E0AC3">
        <w:rPr>
          <w:rFonts w:eastAsia="Times New Roman"/>
          <w:color w:val="000000"/>
          <w:lang w:val="en-IE"/>
        </w:rPr>
        <w:t>Aust</w:t>
      </w:r>
      <w:proofErr w:type="spellEnd"/>
      <w:r w:rsidR="001E0AC3" w:rsidRPr="001E0AC3">
        <w:rPr>
          <w:rFonts w:eastAsia="Times New Roman"/>
          <w:color w:val="000000"/>
          <w:lang w:val="en-IE"/>
        </w:rPr>
        <w:t xml:space="preserve"> (1978)</w:t>
      </w:r>
      <w:r w:rsidRPr="00896764">
        <w:rPr>
          <w:lang w:val="en-IE"/>
        </w:rPr>
        <w:t xml:space="preserve"> and using malondialdehyde (MDA) as a standard.</w:t>
      </w:r>
    </w:p>
    <w:p w14:paraId="0B1FB6D8" w14:textId="77777777" w:rsidR="0019707F" w:rsidRDefault="0019707F" w:rsidP="00E41A7D">
      <w:pPr>
        <w:pStyle w:val="Standard"/>
        <w:spacing w:line="276" w:lineRule="auto"/>
        <w:jc w:val="both"/>
        <w:rPr>
          <w:ins w:id="48" w:author="Usuario" w:date="2025-05-16T20:29:00Z" w16du:dateUtc="2025-05-16T18:29:00Z"/>
          <w:lang w:val="en-IE"/>
        </w:rPr>
      </w:pPr>
    </w:p>
    <w:p w14:paraId="0365FDA4" w14:textId="77777777" w:rsidR="00DE483B" w:rsidRPr="00896764" w:rsidRDefault="00DE483B" w:rsidP="00E41A7D">
      <w:pPr>
        <w:pStyle w:val="Standard"/>
        <w:spacing w:line="276" w:lineRule="auto"/>
        <w:jc w:val="both"/>
        <w:rPr>
          <w:lang w:val="en-IE"/>
        </w:rPr>
      </w:pPr>
    </w:p>
    <w:p w14:paraId="5AB63F01" w14:textId="77777777" w:rsidR="0019707F" w:rsidRPr="00E41A7D" w:rsidRDefault="005A0ED6" w:rsidP="00E41A7D">
      <w:pPr>
        <w:pStyle w:val="Standard"/>
        <w:spacing w:line="276" w:lineRule="auto"/>
        <w:jc w:val="both"/>
        <w:rPr>
          <w:sz w:val="28"/>
          <w:szCs w:val="28"/>
          <w:lang w:val="en-IE"/>
        </w:rPr>
      </w:pPr>
      <w:r w:rsidRPr="00E41A7D">
        <w:rPr>
          <w:sz w:val="28"/>
          <w:szCs w:val="28"/>
          <w:lang w:val="en-IE"/>
        </w:rPr>
        <w:lastRenderedPageBreak/>
        <w:t xml:space="preserve">2.3. </w:t>
      </w:r>
      <w:commentRangeStart w:id="49"/>
      <w:r w:rsidRPr="00E41A7D">
        <w:rPr>
          <w:sz w:val="28"/>
          <w:szCs w:val="28"/>
          <w:lang w:val="en-IE"/>
        </w:rPr>
        <w:t>Non-specific immune parameters</w:t>
      </w:r>
      <w:commentRangeEnd w:id="49"/>
      <w:r w:rsidR="00DE483B">
        <w:rPr>
          <w:rStyle w:val="Refdecomentario"/>
          <w:rFonts w:cs="Mangal"/>
        </w:rPr>
        <w:commentReference w:id="49"/>
      </w:r>
    </w:p>
    <w:p w14:paraId="1C9BEE98" w14:textId="77777777" w:rsidR="0019707F" w:rsidRPr="00896764" w:rsidRDefault="0019707F" w:rsidP="00E41A7D">
      <w:pPr>
        <w:pStyle w:val="Standard"/>
        <w:spacing w:line="276" w:lineRule="auto"/>
        <w:jc w:val="both"/>
        <w:rPr>
          <w:lang w:val="en-IE"/>
        </w:rPr>
      </w:pPr>
    </w:p>
    <w:p w14:paraId="251CFFE8" w14:textId="2766C9E7" w:rsidR="0019707F" w:rsidRPr="00A14750" w:rsidRDefault="00000000" w:rsidP="00E41A7D">
      <w:pPr>
        <w:pStyle w:val="Standard"/>
        <w:spacing w:line="276" w:lineRule="auto"/>
        <w:jc w:val="both"/>
        <w:rPr>
          <w:lang w:val="en-IE"/>
        </w:rPr>
      </w:pPr>
      <w:commentRangeStart w:id="50"/>
      <w:r w:rsidRPr="00896764">
        <w:rPr>
          <w:lang w:val="en-IE"/>
        </w:rPr>
        <w:t xml:space="preserve">Acid (EC 3.1.3.2) and alkaline (EC 3.1.3.1) phosphatases (AP and </w:t>
      </w:r>
      <w:proofErr w:type="spellStart"/>
      <w:r w:rsidRPr="00896764">
        <w:rPr>
          <w:lang w:val="en-IE"/>
        </w:rPr>
        <w:t>AlP</w:t>
      </w:r>
      <w:proofErr w:type="spellEnd"/>
      <w:r w:rsidRPr="00896764">
        <w:rPr>
          <w:lang w:val="en-IE"/>
        </w:rPr>
        <w:t xml:space="preserve">) activity were measured following the method </w:t>
      </w:r>
      <w:del w:id="51" w:author="Usuario" w:date="2025-05-16T20:32:00Z" w16du:dateUtc="2025-05-16T18:32:00Z">
        <w:r w:rsidRPr="00896764" w:rsidDel="00DE483B">
          <w:rPr>
            <w:lang w:val="en-IE"/>
          </w:rPr>
          <w:delText xml:space="preserve">used </w:delText>
        </w:r>
        <w:r w:rsidRPr="00AB2853" w:rsidDel="00DE483B">
          <w:rPr>
            <w:shd w:val="clear" w:color="auto" w:fill="FFF2CC" w:themeFill="accent4" w:themeFillTint="33"/>
            <w:lang w:val="en-IE"/>
          </w:rPr>
          <w:delText>by</w:delText>
        </w:r>
      </w:del>
      <w:proofErr w:type="gramStart"/>
      <w:ins w:id="52" w:author="Usuario" w:date="2025-05-16T20:32:00Z" w16du:dateUtc="2025-05-16T18:32:00Z">
        <w:r w:rsidR="00DE483B">
          <w:rPr>
            <w:lang w:val="en-IE"/>
          </w:rPr>
          <w:t xml:space="preserve">of </w:t>
        </w:r>
      </w:ins>
      <w:r w:rsidRPr="00896764">
        <w:rPr>
          <w:lang w:val="en-IE"/>
        </w:rPr>
        <w:t xml:space="preserve"> </w:t>
      </w:r>
      <w:r w:rsidR="001E0AC3" w:rsidRPr="001E0AC3">
        <w:rPr>
          <w:rFonts w:eastAsia="Times New Roman"/>
          <w:color w:val="000000"/>
          <w:lang w:val="en-IE"/>
        </w:rPr>
        <w:t>Easy</w:t>
      </w:r>
      <w:proofErr w:type="gramEnd"/>
      <w:r w:rsidR="001E0AC3" w:rsidRPr="001E0AC3">
        <w:rPr>
          <w:rFonts w:eastAsia="Times New Roman"/>
          <w:color w:val="000000"/>
          <w:lang w:val="en-IE"/>
        </w:rPr>
        <w:t xml:space="preserve"> &amp; Ross (2010)</w:t>
      </w:r>
      <w:r w:rsidRPr="00896764">
        <w:rPr>
          <w:lang w:val="en-IE"/>
        </w:rPr>
        <w:t xml:space="preserve"> and </w:t>
      </w:r>
      <w:r w:rsidR="001E0AC3" w:rsidRPr="001E0AC3">
        <w:rPr>
          <w:color w:val="000000"/>
          <w:shd w:val="clear" w:color="auto" w:fill="FFF2CC" w:themeFill="accent4" w:themeFillTint="33"/>
          <w:lang w:val="en-IE"/>
        </w:rPr>
        <w:t>Huang et al. (2011)</w:t>
      </w:r>
      <w:ins w:id="53" w:author="Usuario" w:date="2025-05-16T20:32:00Z" w16du:dateUtc="2025-05-16T18:32:00Z">
        <w:r w:rsidR="00DE483B">
          <w:rPr>
            <w:color w:val="000000"/>
            <w:shd w:val="clear" w:color="auto" w:fill="FFF2CC" w:themeFill="accent4" w:themeFillTint="33"/>
            <w:lang w:val="en-IE"/>
          </w:rPr>
          <w:t xml:space="preserve"> </w:t>
        </w:r>
        <w:commentRangeStart w:id="54"/>
        <w:r w:rsidR="00DE483B">
          <w:rPr>
            <w:color w:val="000000"/>
            <w:shd w:val="clear" w:color="auto" w:fill="FFF2CC" w:themeFill="accent4" w:themeFillTint="33"/>
            <w:lang w:val="en-IE"/>
          </w:rPr>
          <w:t>respectively</w:t>
        </w:r>
      </w:ins>
      <w:ins w:id="55" w:author="Usuario" w:date="2025-05-16T20:33:00Z" w16du:dateUtc="2025-05-16T18:33:00Z">
        <w:r w:rsidR="00DE483B">
          <w:rPr>
            <w:color w:val="000000"/>
            <w:shd w:val="clear" w:color="auto" w:fill="FFF2CC" w:themeFill="accent4" w:themeFillTint="33"/>
            <w:lang w:val="en-IE"/>
          </w:rPr>
          <w:t>?</w:t>
        </w:r>
      </w:ins>
      <w:r w:rsidRPr="00896764">
        <w:rPr>
          <w:lang w:val="en-IE"/>
        </w:rPr>
        <w:t xml:space="preserve">, </w:t>
      </w:r>
      <w:commentRangeEnd w:id="54"/>
      <w:r w:rsidR="00DE483B">
        <w:rPr>
          <w:rStyle w:val="Refdecomentario"/>
          <w:rFonts w:cs="Mangal"/>
        </w:rPr>
        <w:commentReference w:id="54"/>
      </w:r>
      <w:r w:rsidRPr="00896764">
        <w:rPr>
          <w:lang w:val="en-IE"/>
        </w:rPr>
        <w:t xml:space="preserve">based on the change of absorbance at </w:t>
      </w:r>
      <w:commentRangeStart w:id="56"/>
      <w:r w:rsidRPr="00896764">
        <w:rPr>
          <w:lang w:val="en-IE"/>
        </w:rPr>
        <w:t xml:space="preserve">405 nm </w:t>
      </w:r>
      <w:commentRangeEnd w:id="56"/>
      <w:r w:rsidR="00CC07D1">
        <w:rPr>
          <w:rStyle w:val="Refdecomentario"/>
          <w:rFonts w:cs="Mangal"/>
        </w:rPr>
        <w:commentReference w:id="56"/>
      </w:r>
      <w:r w:rsidRPr="00896764">
        <w:rPr>
          <w:lang w:val="en-IE"/>
        </w:rPr>
        <w:t xml:space="preserve">produced by the activity of the enzyme on p-nitrophenyl at different </w:t>
      </w:r>
      <w:proofErr w:type="spellStart"/>
      <w:r w:rsidRPr="00896764">
        <w:rPr>
          <w:lang w:val="en-IE"/>
        </w:rPr>
        <w:t>pH.</w:t>
      </w:r>
      <w:proofErr w:type="spellEnd"/>
      <w:r w:rsidRPr="00896764">
        <w:rPr>
          <w:lang w:val="en-IE"/>
        </w:rPr>
        <w:t xml:space="preserve"> Lysozyme activity (EC 3.2.1.17) was determined according to </w:t>
      </w:r>
      <w:r w:rsidR="001E0AC3" w:rsidRPr="001E0AC3">
        <w:rPr>
          <w:color w:val="000000"/>
          <w:shd w:val="clear" w:color="auto" w:fill="FFF2CC" w:themeFill="accent4" w:themeFillTint="33"/>
          <w:lang w:val="en-IE"/>
        </w:rPr>
        <w:t>Swain et al. (2007)</w:t>
      </w:r>
      <w:r w:rsidRPr="00896764">
        <w:rPr>
          <w:lang w:val="en-IE"/>
        </w:rPr>
        <w:t>, by using a M</w:t>
      </w:r>
      <w:r w:rsidRPr="00896764">
        <w:rPr>
          <w:i/>
          <w:iCs/>
          <w:lang w:val="en-IE"/>
        </w:rPr>
        <w:t xml:space="preserve">icrococcus </w:t>
      </w:r>
      <w:proofErr w:type="spellStart"/>
      <w:r w:rsidRPr="00896764">
        <w:rPr>
          <w:i/>
          <w:iCs/>
          <w:lang w:val="en-IE"/>
        </w:rPr>
        <w:t>lysodeikticus</w:t>
      </w:r>
      <w:proofErr w:type="spellEnd"/>
      <w:r w:rsidRPr="00896764">
        <w:rPr>
          <w:i/>
          <w:iCs/>
          <w:lang w:val="en-IE"/>
        </w:rPr>
        <w:t xml:space="preserve"> </w:t>
      </w:r>
      <w:r w:rsidR="00896764" w:rsidRPr="00896764">
        <w:rPr>
          <w:lang w:val="en-IE"/>
        </w:rPr>
        <w:t>suspension</w:t>
      </w:r>
      <w:r w:rsidRPr="00896764">
        <w:rPr>
          <w:lang w:val="en-IE"/>
        </w:rPr>
        <w:t xml:space="preserve"> and an egg lysozyme standard. Determination of myeloperoxidase</w:t>
      </w:r>
      <w:r w:rsidR="002035AD">
        <w:rPr>
          <w:lang w:val="en-IE"/>
        </w:rPr>
        <w:t xml:space="preserve"> (</w:t>
      </w:r>
      <w:proofErr w:type="spellStart"/>
      <w:r w:rsidR="002035AD">
        <w:rPr>
          <w:lang w:val="en-IE"/>
        </w:rPr>
        <w:t>MPx</w:t>
      </w:r>
      <w:proofErr w:type="spellEnd"/>
      <w:r w:rsidR="002035AD">
        <w:rPr>
          <w:lang w:val="en-IE"/>
        </w:rPr>
        <w:t>)</w:t>
      </w:r>
      <w:r w:rsidRPr="00896764">
        <w:rPr>
          <w:lang w:val="en-IE"/>
        </w:rPr>
        <w:t xml:space="preserve"> activity (EC 1.11.1.7) was carried out following a modified method </w:t>
      </w:r>
      <w:r w:rsidRPr="00AB2853">
        <w:rPr>
          <w:shd w:val="clear" w:color="auto" w:fill="FFF2CC" w:themeFill="accent4" w:themeFillTint="33"/>
          <w:lang w:val="en-IE"/>
        </w:rPr>
        <w:t>of</w:t>
      </w:r>
      <w:r w:rsidRPr="00896764">
        <w:rPr>
          <w:lang w:val="en-IE"/>
        </w:rPr>
        <w:t xml:space="preserve"> </w:t>
      </w:r>
      <w:r w:rsidR="001E0AC3" w:rsidRPr="001E0AC3">
        <w:rPr>
          <w:rFonts w:eastAsia="Times New Roman"/>
          <w:color w:val="000000"/>
          <w:lang w:val="en-IE"/>
        </w:rPr>
        <w:t>Mohanty &amp; Sahoo (2010)</w:t>
      </w:r>
      <w:r w:rsidRPr="00A14750">
        <w:rPr>
          <w:lang w:val="en-IE"/>
        </w:rPr>
        <w:t xml:space="preserve">, based on the increase of absorbance due to oxidation of 3,3',5,5'-tetramethylbenzidine (TMB) by the products of </w:t>
      </w:r>
      <w:proofErr w:type="spellStart"/>
      <w:r w:rsidR="00545317">
        <w:rPr>
          <w:lang w:val="en-IE"/>
        </w:rPr>
        <w:t>MPx</w:t>
      </w:r>
      <w:proofErr w:type="spellEnd"/>
      <w:r w:rsidRPr="00A14750">
        <w:rPr>
          <w:lang w:val="en-IE"/>
        </w:rPr>
        <w:t xml:space="preserve"> activity.</w:t>
      </w:r>
      <w:commentRangeEnd w:id="50"/>
      <w:r w:rsidR="00DE483B">
        <w:rPr>
          <w:rStyle w:val="Refdecomentario"/>
          <w:rFonts w:cs="Mangal"/>
        </w:rPr>
        <w:commentReference w:id="50"/>
      </w:r>
    </w:p>
    <w:p w14:paraId="64923415" w14:textId="0E23CA9F" w:rsidR="0019707F" w:rsidRPr="00A14750" w:rsidDel="001E1F03" w:rsidRDefault="0019707F" w:rsidP="00E41A7D">
      <w:pPr>
        <w:pStyle w:val="Standard"/>
        <w:spacing w:line="276" w:lineRule="auto"/>
        <w:jc w:val="both"/>
        <w:rPr>
          <w:del w:id="57" w:author="Usuario" w:date="2025-05-16T20:39:00Z" w16du:dateUtc="2025-05-16T18:39:00Z"/>
          <w:lang w:val="en-IE"/>
        </w:rPr>
      </w:pPr>
    </w:p>
    <w:p w14:paraId="57E4EA6F" w14:textId="77777777" w:rsidR="0019707F" w:rsidRPr="00A14750" w:rsidRDefault="00000000" w:rsidP="00E41A7D">
      <w:pPr>
        <w:pStyle w:val="Standard"/>
        <w:spacing w:line="276" w:lineRule="auto"/>
        <w:jc w:val="both"/>
        <w:rPr>
          <w:lang w:val="en-IE"/>
        </w:rPr>
      </w:pPr>
      <w:r w:rsidRPr="00A14750">
        <w:rPr>
          <w:lang w:val="en-IE"/>
        </w:rPr>
        <w:t xml:space="preserve">Both oxidative status and immune parameters measurements were carried out with a </w:t>
      </w:r>
      <w:proofErr w:type="spellStart"/>
      <w:r w:rsidRPr="00A14750">
        <w:rPr>
          <w:lang w:val="en-IE"/>
        </w:rPr>
        <w:t>PowerWave</w:t>
      </w:r>
      <w:proofErr w:type="spellEnd"/>
      <w:r w:rsidRPr="00A14750">
        <w:rPr>
          <w:lang w:val="en-IE"/>
        </w:rPr>
        <w:t xml:space="preserve"> microplate spectrophotometer (Bio-Tek Instrument, Inc.) at a stable temperature of 25 °C for enzymatic determinations.</w:t>
      </w:r>
    </w:p>
    <w:p w14:paraId="0402983E" w14:textId="77777777" w:rsidR="0019707F" w:rsidRPr="00A14750" w:rsidRDefault="0019707F" w:rsidP="00E41A7D">
      <w:pPr>
        <w:pStyle w:val="Standard"/>
        <w:spacing w:line="276" w:lineRule="auto"/>
        <w:jc w:val="both"/>
        <w:rPr>
          <w:lang w:val="en-IE"/>
        </w:rPr>
      </w:pPr>
    </w:p>
    <w:p w14:paraId="729735EC" w14:textId="77777777" w:rsidR="0019707F" w:rsidRPr="00E41A7D" w:rsidRDefault="005A0ED6" w:rsidP="00E41A7D">
      <w:pPr>
        <w:pStyle w:val="Standard"/>
        <w:spacing w:line="276" w:lineRule="auto"/>
        <w:jc w:val="both"/>
        <w:rPr>
          <w:sz w:val="28"/>
          <w:szCs w:val="28"/>
          <w:lang w:val="en-IE"/>
        </w:rPr>
      </w:pPr>
      <w:r w:rsidRPr="00E41A7D">
        <w:rPr>
          <w:sz w:val="28"/>
          <w:szCs w:val="28"/>
          <w:lang w:val="en-IE"/>
        </w:rPr>
        <w:t>2.4. Statistical analysis</w:t>
      </w:r>
    </w:p>
    <w:p w14:paraId="2DFC8FCD" w14:textId="77777777" w:rsidR="0019707F" w:rsidRPr="00A14750" w:rsidRDefault="0019707F" w:rsidP="00E41A7D">
      <w:pPr>
        <w:pStyle w:val="Standard"/>
        <w:spacing w:line="276" w:lineRule="auto"/>
        <w:jc w:val="both"/>
        <w:rPr>
          <w:lang w:val="en-IE"/>
        </w:rPr>
      </w:pPr>
    </w:p>
    <w:p w14:paraId="4D25890F" w14:textId="0DB7F616" w:rsidR="0019707F" w:rsidRPr="00A14750" w:rsidRDefault="00000000" w:rsidP="00E41A7D">
      <w:pPr>
        <w:pStyle w:val="Standard"/>
        <w:spacing w:line="276" w:lineRule="auto"/>
        <w:jc w:val="both"/>
        <w:rPr>
          <w:lang w:val="en-IE"/>
        </w:rPr>
      </w:pPr>
      <w:r w:rsidRPr="00A14750">
        <w:rPr>
          <w:lang w:val="en-IE"/>
        </w:rPr>
        <w:t xml:space="preserve">All statistical analysis and data processing was carried out using R. 4.4.3 and </w:t>
      </w:r>
      <w:proofErr w:type="spellStart"/>
      <w:r w:rsidRPr="00A14750">
        <w:rPr>
          <w:lang w:val="en-IE"/>
        </w:rPr>
        <w:t>Rstudio</w:t>
      </w:r>
      <w:proofErr w:type="spellEnd"/>
      <w:r w:rsidRPr="00A14750">
        <w:rPr>
          <w:lang w:val="en-IE"/>
        </w:rPr>
        <w:t xml:space="preserve"> 2024.12.1. Results were expressed as mean ± standard error of the mean (SEM). A confidence level of 95% (</w:t>
      </w:r>
      <w:r w:rsidRPr="00552239">
        <w:rPr>
          <w:rFonts w:cstheme="minorHAnsi"/>
          <w:lang w:val="en-IE"/>
        </w:rPr>
        <w:t>α</w:t>
      </w:r>
      <w:r w:rsidRPr="00A14750">
        <w:rPr>
          <w:lang w:val="en-IE"/>
        </w:rPr>
        <w:t xml:space="preserve"> = 0.05) was established for all </w:t>
      </w:r>
      <w:r w:rsidR="00926543">
        <w:rPr>
          <w:lang w:val="en-IE"/>
        </w:rPr>
        <w:t>statistical</w:t>
      </w:r>
      <w:r w:rsidRPr="00A14750">
        <w:rPr>
          <w:lang w:val="en-IE"/>
        </w:rPr>
        <w:t xml:space="preserve"> </w:t>
      </w:r>
      <w:r w:rsidR="00552239">
        <w:rPr>
          <w:lang w:val="en-IE"/>
        </w:rPr>
        <w:t>tests</w:t>
      </w:r>
      <w:r w:rsidRPr="00A14750">
        <w:rPr>
          <w:lang w:val="en-IE"/>
        </w:rPr>
        <w:t xml:space="preserve">. For each variable, a two-way ANOVA was conducted to examine the effect of the sectioning procedure at short and long term on the oxidative status of </w:t>
      </w:r>
      <w:r w:rsidRPr="00A14750">
        <w:rPr>
          <w:i/>
          <w:iCs/>
          <w:lang w:val="en-IE"/>
        </w:rPr>
        <w:t>A. viridis</w:t>
      </w:r>
      <w:r w:rsidRPr="00A14750">
        <w:rPr>
          <w:lang w:val="en-IE"/>
        </w:rPr>
        <w:t>. When interaction between both variables was significant, a t</w:t>
      </w:r>
      <w:r w:rsidR="00552239">
        <w:rPr>
          <w:lang w:val="en-IE"/>
        </w:rPr>
        <w:t>-</w:t>
      </w:r>
      <w:r w:rsidRPr="00A14750">
        <w:rPr>
          <w:lang w:val="en-IE"/>
        </w:rPr>
        <w:t xml:space="preserve">test was </w:t>
      </w:r>
      <w:r w:rsidR="00552239">
        <w:rPr>
          <w:lang w:val="en-IE"/>
        </w:rPr>
        <w:t>performed</w:t>
      </w:r>
      <w:r w:rsidRPr="00A14750">
        <w:rPr>
          <w:lang w:val="en-IE"/>
        </w:rPr>
        <w:t xml:space="preserve"> at each </w:t>
      </w:r>
      <w:r w:rsidR="00DC4582">
        <w:rPr>
          <w:lang w:val="en-IE"/>
        </w:rPr>
        <w:t>level of the variable time (</w:t>
      </w:r>
      <w:del w:id="58" w:author="Usuario" w:date="2025-05-16T20:41:00Z" w16du:dateUtc="2025-05-16T18:41:00Z">
        <w:r w:rsidR="00DC4582" w:rsidDel="00CC07D1">
          <w:rPr>
            <w:lang w:val="en-IE"/>
          </w:rPr>
          <w:delText xml:space="preserve">T0 </w:delText>
        </w:r>
      </w:del>
      <w:ins w:id="59" w:author="Usuario" w:date="2025-05-16T20:41:00Z" w16du:dateUtc="2025-05-16T18:41:00Z">
        <w:r w:rsidR="00CC07D1">
          <w:rPr>
            <w:lang w:val="en-IE"/>
          </w:rPr>
          <w:t>T</w:t>
        </w:r>
        <w:r w:rsidR="00CC07D1">
          <w:rPr>
            <w:lang w:val="en-IE"/>
          </w:rPr>
          <w:t>1</w:t>
        </w:r>
        <w:r w:rsidR="00CC07D1">
          <w:rPr>
            <w:lang w:val="en-IE"/>
          </w:rPr>
          <w:t xml:space="preserve"> </w:t>
        </w:r>
      </w:ins>
      <w:r w:rsidR="00DC4582">
        <w:rPr>
          <w:lang w:val="en-IE"/>
        </w:rPr>
        <w:t xml:space="preserve">and </w:t>
      </w:r>
      <w:del w:id="60" w:author="Usuario" w:date="2025-05-16T20:41:00Z" w16du:dateUtc="2025-05-16T18:41:00Z">
        <w:r w:rsidR="00DC4582" w:rsidDel="00CC07D1">
          <w:rPr>
            <w:lang w:val="en-IE"/>
          </w:rPr>
          <w:delText>T1</w:delText>
        </w:r>
      </w:del>
      <w:ins w:id="61" w:author="Usuario" w:date="2025-05-16T20:41:00Z" w16du:dateUtc="2025-05-16T18:41:00Z">
        <w:r w:rsidR="00CC07D1">
          <w:rPr>
            <w:lang w:val="en-IE"/>
          </w:rPr>
          <w:t>T</w:t>
        </w:r>
        <w:r w:rsidR="00CC07D1">
          <w:rPr>
            <w:lang w:val="en-IE"/>
          </w:rPr>
          <w:t>2</w:t>
        </w:r>
      </w:ins>
      <w:r w:rsidR="00DC4582">
        <w:rPr>
          <w:lang w:val="en-IE"/>
        </w:rPr>
        <w:t>)</w:t>
      </w:r>
      <w:r w:rsidRPr="00A14750">
        <w:rPr>
          <w:lang w:val="en-IE"/>
        </w:rPr>
        <w:t xml:space="preserve"> to test for differences between sectioned and control animals. Normality of residuals was assessed via Shapiro-Wilk’s normality test, while homoscedasticity was tested using Levene’s test. All residuals were normally distributed (p &gt; 0.05) and all variables had homogeneity of variances (p &gt; 0.05). Obtained p-values were adjusted using Benjamini-Hochberg correction for multiple testing.</w:t>
      </w:r>
    </w:p>
    <w:p w14:paraId="3407D945" w14:textId="77777777" w:rsidR="0019707F" w:rsidRPr="00A14750" w:rsidRDefault="0019707F" w:rsidP="00E41A7D">
      <w:pPr>
        <w:pStyle w:val="Standard"/>
        <w:spacing w:line="276" w:lineRule="auto"/>
        <w:jc w:val="both"/>
        <w:rPr>
          <w:lang w:val="en-IE"/>
        </w:rPr>
      </w:pPr>
    </w:p>
    <w:p w14:paraId="2C26F739" w14:textId="77777777" w:rsidR="0019707F" w:rsidRPr="00A14750" w:rsidRDefault="0019707F" w:rsidP="00E41A7D">
      <w:pPr>
        <w:pStyle w:val="Standard"/>
        <w:spacing w:line="276" w:lineRule="auto"/>
        <w:jc w:val="both"/>
        <w:rPr>
          <w:lang w:val="en-IE"/>
        </w:rPr>
      </w:pPr>
    </w:p>
    <w:p w14:paraId="6DE7004C" w14:textId="77777777" w:rsidR="0019707F" w:rsidRPr="00E41A7D" w:rsidRDefault="006B2408" w:rsidP="00E41A7D">
      <w:pPr>
        <w:pStyle w:val="Standard"/>
        <w:spacing w:line="276" w:lineRule="auto"/>
        <w:jc w:val="both"/>
        <w:rPr>
          <w:sz w:val="32"/>
          <w:szCs w:val="32"/>
          <w:lang w:val="en-IE"/>
        </w:rPr>
      </w:pPr>
      <w:r w:rsidRPr="00E41A7D">
        <w:rPr>
          <w:sz w:val="32"/>
          <w:szCs w:val="32"/>
          <w:lang w:val="en-IE"/>
        </w:rPr>
        <w:t>3. Results</w:t>
      </w:r>
    </w:p>
    <w:p w14:paraId="52036576" w14:textId="77777777" w:rsidR="005A0ED6" w:rsidRDefault="005A0ED6" w:rsidP="00E41A7D">
      <w:pPr>
        <w:pStyle w:val="Standard"/>
        <w:spacing w:line="276" w:lineRule="auto"/>
        <w:jc w:val="both"/>
        <w:rPr>
          <w:lang w:val="en-IE"/>
        </w:rPr>
      </w:pPr>
    </w:p>
    <w:p w14:paraId="67583176" w14:textId="77777777" w:rsidR="005A0ED6" w:rsidRPr="00E41A7D" w:rsidRDefault="005A0ED6" w:rsidP="00E41A7D">
      <w:pPr>
        <w:pStyle w:val="Standard"/>
        <w:spacing w:line="276" w:lineRule="auto"/>
        <w:jc w:val="both"/>
        <w:rPr>
          <w:sz w:val="28"/>
          <w:szCs w:val="28"/>
          <w:lang w:val="en-IE"/>
        </w:rPr>
      </w:pPr>
      <w:r w:rsidRPr="00E41A7D">
        <w:rPr>
          <w:sz w:val="28"/>
          <w:szCs w:val="28"/>
          <w:lang w:val="en-IE"/>
        </w:rPr>
        <w:t>3.1. Oxidative status parameters</w:t>
      </w:r>
    </w:p>
    <w:p w14:paraId="3D6E74A7" w14:textId="77777777" w:rsidR="008010B9" w:rsidRDefault="008010B9" w:rsidP="00E41A7D">
      <w:pPr>
        <w:pStyle w:val="Standard"/>
        <w:spacing w:line="276" w:lineRule="auto"/>
        <w:jc w:val="both"/>
        <w:rPr>
          <w:lang w:val="en-IE"/>
        </w:rPr>
      </w:pPr>
    </w:p>
    <w:p w14:paraId="517DFD03" w14:textId="77777777" w:rsidR="005A0ED6" w:rsidRDefault="008010B9" w:rsidP="00E41A7D">
      <w:pPr>
        <w:pStyle w:val="Standard"/>
        <w:spacing w:line="276" w:lineRule="auto"/>
        <w:jc w:val="both"/>
        <w:rPr>
          <w:lang w:val="en-IE"/>
        </w:rPr>
      </w:pPr>
      <w:commentRangeStart w:id="62"/>
      <w:r>
        <w:rPr>
          <w:lang w:val="en-IE"/>
        </w:rPr>
        <w:t>SOD and CAT</w:t>
      </w:r>
      <w:commentRangeEnd w:id="62"/>
      <w:r w:rsidR="00CC07D1">
        <w:rPr>
          <w:rStyle w:val="Refdecomentario"/>
          <w:rFonts w:cs="Mangal"/>
        </w:rPr>
        <w:commentReference w:id="62"/>
      </w:r>
    </w:p>
    <w:p w14:paraId="69604DD4" w14:textId="689890C2" w:rsidR="005A0ED6" w:rsidRDefault="00CC07D1" w:rsidP="00E41A7D">
      <w:pPr>
        <w:pStyle w:val="Standard"/>
        <w:spacing w:line="276" w:lineRule="auto"/>
        <w:jc w:val="both"/>
        <w:rPr>
          <w:lang w:val="en-IE"/>
        </w:rPr>
      </w:pPr>
      <w:commentRangeStart w:id="63"/>
      <w:ins w:id="64" w:author="Usuario" w:date="2025-05-16T20:46:00Z" w16du:dateUtc="2025-05-16T18:46:00Z">
        <w:r>
          <w:rPr>
            <w:shd w:val="clear" w:color="auto" w:fill="D8F89E"/>
            <w:lang w:val="en-IE"/>
          </w:rPr>
          <w:t xml:space="preserve">According to SOD activity in </w:t>
        </w:r>
      </w:ins>
      <w:ins w:id="65" w:author="Usuario" w:date="2025-05-16T20:48:00Z" w16du:dateUtc="2025-05-16T18:48:00Z">
        <w:r>
          <w:rPr>
            <w:shd w:val="clear" w:color="auto" w:fill="D8F89E"/>
            <w:lang w:val="en-IE"/>
          </w:rPr>
          <w:t xml:space="preserve">handled and </w:t>
        </w:r>
        <w:proofErr w:type="spellStart"/>
        <w:r>
          <w:rPr>
            <w:shd w:val="clear" w:color="auto" w:fill="D8F89E"/>
            <w:lang w:val="en-IE"/>
          </w:rPr>
          <w:t>non handled</w:t>
        </w:r>
      </w:ins>
      <w:proofErr w:type="spellEnd"/>
      <w:ins w:id="66" w:author="Usuario" w:date="2025-05-16T20:47:00Z" w16du:dateUtc="2025-05-16T18:47:00Z">
        <w:r>
          <w:rPr>
            <w:shd w:val="clear" w:color="auto" w:fill="D8F89E"/>
            <w:lang w:val="en-IE"/>
          </w:rPr>
          <w:t xml:space="preserve"> group</w:t>
        </w:r>
      </w:ins>
      <w:ins w:id="67" w:author="Usuario" w:date="2025-05-16T20:48:00Z" w16du:dateUtc="2025-05-16T18:48:00Z">
        <w:r>
          <w:rPr>
            <w:shd w:val="clear" w:color="auto" w:fill="D8F89E"/>
            <w:lang w:val="en-IE"/>
          </w:rPr>
          <w:t>s</w:t>
        </w:r>
      </w:ins>
      <w:ins w:id="68" w:author="Usuario" w:date="2025-05-16T20:47:00Z" w16du:dateUtc="2025-05-16T18:47:00Z">
        <w:r>
          <w:rPr>
            <w:shd w:val="clear" w:color="auto" w:fill="D8F89E"/>
            <w:lang w:val="en-IE"/>
          </w:rPr>
          <w:t xml:space="preserve"> </w:t>
        </w:r>
      </w:ins>
      <w:ins w:id="69" w:author="Usuario" w:date="2025-05-16T20:53:00Z" w16du:dateUtc="2025-05-16T18:53:00Z">
        <w:r w:rsidR="005D4615">
          <w:rPr>
            <w:shd w:val="clear" w:color="auto" w:fill="D8F89E"/>
            <w:lang w:val="en-IE"/>
          </w:rPr>
          <w:t xml:space="preserve">in tentacle and </w:t>
        </w:r>
      </w:ins>
      <w:ins w:id="70" w:author="Usuario" w:date="2025-05-16T20:54:00Z" w16du:dateUtc="2025-05-16T18:54:00Z">
        <w:r w:rsidR="005D4615">
          <w:rPr>
            <w:shd w:val="clear" w:color="auto" w:fill="D8F89E"/>
            <w:lang w:val="en-IE"/>
          </w:rPr>
          <w:t xml:space="preserve">columnar tissue of </w:t>
        </w:r>
        <w:r w:rsidR="005D4615" w:rsidRPr="005D4615">
          <w:rPr>
            <w:i/>
            <w:iCs/>
            <w:shd w:val="clear" w:color="auto" w:fill="D8F89E"/>
            <w:lang w:val="en-IE"/>
            <w:rPrChange w:id="71" w:author="Usuario" w:date="2025-05-16T20:54:00Z" w16du:dateUtc="2025-05-16T18:54:00Z">
              <w:rPr>
                <w:shd w:val="clear" w:color="auto" w:fill="D8F89E"/>
                <w:lang w:val="en-IE"/>
              </w:rPr>
            </w:rPrChange>
          </w:rPr>
          <w:t>A .viridis</w:t>
        </w:r>
        <w:r w:rsidR="005D4615">
          <w:rPr>
            <w:shd w:val="clear" w:color="auto" w:fill="D8F89E"/>
            <w:lang w:val="en-IE"/>
          </w:rPr>
          <w:t xml:space="preserve"> </w:t>
        </w:r>
      </w:ins>
      <w:ins w:id="72" w:author="Usuario" w:date="2025-05-16T20:48:00Z" w16du:dateUtc="2025-05-16T18:48:00Z">
        <w:r>
          <w:rPr>
            <w:shd w:val="clear" w:color="auto" w:fill="D8F89E"/>
            <w:lang w:val="en-IE"/>
          </w:rPr>
          <w:t>at different seasonal time</w:t>
        </w:r>
      </w:ins>
      <w:commentRangeEnd w:id="63"/>
      <w:ins w:id="73" w:author="Usuario" w:date="2025-05-16T20:52:00Z" w16du:dateUtc="2025-05-16T18:52:00Z">
        <w:r w:rsidR="005D4615">
          <w:rPr>
            <w:rStyle w:val="Refdecomentario"/>
            <w:rFonts w:cs="Mangal"/>
          </w:rPr>
          <w:commentReference w:id="63"/>
        </w:r>
      </w:ins>
      <w:ins w:id="74" w:author="Usuario" w:date="2025-05-16T20:48:00Z" w16du:dateUtc="2025-05-16T18:48:00Z">
        <w:r>
          <w:rPr>
            <w:shd w:val="clear" w:color="auto" w:fill="D8F89E"/>
            <w:lang w:val="en-IE"/>
          </w:rPr>
          <w:t>…</w:t>
        </w:r>
      </w:ins>
      <w:ins w:id="75" w:author="Usuario" w:date="2025-05-16T20:52:00Z" w16du:dateUtc="2025-05-16T18:52:00Z">
        <w:r w:rsidR="005D4615">
          <w:rPr>
            <w:shd w:val="clear" w:color="auto" w:fill="D8F89E"/>
            <w:lang w:val="en-IE"/>
          </w:rPr>
          <w:t>(</w:t>
        </w:r>
      </w:ins>
      <w:r w:rsidR="005A0ED6" w:rsidRPr="00EA3A1A">
        <w:rPr>
          <w:shd w:val="clear" w:color="auto" w:fill="D8F89E"/>
          <w:lang w:val="en-IE"/>
        </w:rPr>
        <w:t>Figure 1</w:t>
      </w:r>
      <w:ins w:id="76" w:author="Usuario" w:date="2025-05-16T20:52:00Z" w16du:dateUtc="2025-05-16T18:52:00Z">
        <w:r w:rsidR="005D4615">
          <w:rPr>
            <w:shd w:val="clear" w:color="auto" w:fill="D8F89E"/>
            <w:lang w:val="en-IE"/>
          </w:rPr>
          <w:t>)</w:t>
        </w:r>
      </w:ins>
      <w:r w:rsidR="005A0ED6">
        <w:rPr>
          <w:lang w:val="en-IE"/>
        </w:rPr>
        <w:t xml:space="preserve"> </w:t>
      </w:r>
      <w:del w:id="77" w:author="Usuario" w:date="2025-05-16T20:53:00Z" w16du:dateUtc="2025-05-16T18:53:00Z">
        <w:r w:rsidR="005A0ED6" w:rsidDel="005D4615">
          <w:rPr>
            <w:lang w:val="en-IE"/>
          </w:rPr>
          <w:delText xml:space="preserve">shows the mean SOD activity per experimental group, as well as the ANOVA table. </w:delText>
        </w:r>
        <w:commentRangeStart w:id="78"/>
        <w:r w:rsidR="005A0ED6" w:rsidDel="005D4615">
          <w:rPr>
            <w:lang w:val="en-IE"/>
          </w:rPr>
          <w:delText>I</w:delText>
        </w:r>
      </w:del>
      <w:ins w:id="79" w:author="Usuario" w:date="2025-05-16T20:53:00Z" w16du:dateUtc="2025-05-16T18:53:00Z">
        <w:r w:rsidR="005D4615">
          <w:rPr>
            <w:lang w:val="en-IE"/>
          </w:rPr>
          <w:t>i</w:t>
        </w:r>
      </w:ins>
      <w:r w:rsidR="005A0ED6">
        <w:rPr>
          <w:lang w:val="en-IE"/>
        </w:rPr>
        <w:t xml:space="preserve">nteraction between the two variables </w:t>
      </w:r>
      <w:commentRangeEnd w:id="78"/>
      <w:r w:rsidR="00AA3C43">
        <w:rPr>
          <w:rStyle w:val="Refdecomentario"/>
          <w:rFonts w:cs="Mangal"/>
        </w:rPr>
        <w:commentReference w:id="78"/>
      </w:r>
      <w:r w:rsidR="005A0ED6">
        <w:rPr>
          <w:lang w:val="en-IE"/>
        </w:rPr>
        <w:t xml:space="preserve">was not significant, and there was no effect of the sectioning procedure or the time variable on SOD activity, neither on columnar nor tentacular samples. </w:t>
      </w:r>
      <w:commentRangeStart w:id="80"/>
      <w:r w:rsidR="00485FC0">
        <w:rPr>
          <w:lang w:val="en-IE"/>
        </w:rPr>
        <w:t>A light tendency was found on tentacular SOD activity, where sectioned individuals yielded a slightly smaller activity, but this pattern was not found to be statistically significant.</w:t>
      </w:r>
      <w:commentRangeEnd w:id="80"/>
      <w:r w:rsidR="005D4615">
        <w:rPr>
          <w:rStyle w:val="Refdecomentario"/>
          <w:rFonts w:cs="Mangal"/>
        </w:rPr>
        <w:commentReference w:id="80"/>
      </w:r>
      <w:r w:rsidR="000D2593">
        <w:rPr>
          <w:lang w:val="en-IE"/>
        </w:rPr>
        <w:t xml:space="preserve"> CAT activity </w:t>
      </w:r>
      <w:r w:rsidR="000D2593" w:rsidRPr="00EA3A1A">
        <w:rPr>
          <w:shd w:val="clear" w:color="auto" w:fill="D8F89E"/>
          <w:lang w:val="en-IE"/>
        </w:rPr>
        <w:t>(Figure 2)</w:t>
      </w:r>
      <w:r w:rsidR="000D2593">
        <w:rPr>
          <w:lang w:val="en-IE"/>
        </w:rPr>
        <w:t xml:space="preserve"> showed different responses in tentacular and columnar samples. </w:t>
      </w:r>
      <w:r w:rsidR="00C96FD2">
        <w:rPr>
          <w:lang w:val="en-IE"/>
        </w:rPr>
        <w:t>Columnar</w:t>
      </w:r>
      <w:r w:rsidR="000D2593">
        <w:rPr>
          <w:lang w:val="en-IE"/>
        </w:rPr>
        <w:t xml:space="preserve"> activity was increased by the sectioning </w:t>
      </w:r>
      <w:del w:id="81" w:author="Usuario" w:date="2025-05-16T20:57:00Z" w16du:dateUtc="2025-05-16T18:57:00Z">
        <w:r w:rsidR="000D2593" w:rsidDel="005D4615">
          <w:rPr>
            <w:lang w:val="en-IE"/>
          </w:rPr>
          <w:delText>protocol</w:delText>
        </w:r>
      </w:del>
      <w:ins w:id="82" w:author="Usuario" w:date="2025-05-16T20:57:00Z" w16du:dateUtc="2025-05-16T18:57:00Z">
        <w:r w:rsidR="005D4615">
          <w:rPr>
            <w:lang w:val="en-IE"/>
          </w:rPr>
          <w:t>procedure</w:t>
        </w:r>
      </w:ins>
      <w:r w:rsidR="000D2593">
        <w:rPr>
          <w:lang w:val="en-IE"/>
        </w:rPr>
        <w:t xml:space="preserve">, while there was no effect of </w:t>
      </w:r>
      <w:r w:rsidR="000D2593">
        <w:rPr>
          <w:lang w:val="en-IE"/>
        </w:rPr>
        <w:lastRenderedPageBreak/>
        <w:t xml:space="preserve">time or interaction between both variables. </w:t>
      </w:r>
      <w:r w:rsidR="00C96FD2">
        <w:rPr>
          <w:lang w:val="en-IE"/>
        </w:rPr>
        <w:t>Tentacular</w:t>
      </w:r>
      <w:r w:rsidR="000D2593">
        <w:rPr>
          <w:lang w:val="en-IE"/>
        </w:rPr>
        <w:t xml:space="preserve"> CAT activity, however, featured </w:t>
      </w:r>
      <w:r w:rsidR="00C96FD2">
        <w:rPr>
          <w:lang w:val="en-IE"/>
        </w:rPr>
        <w:t xml:space="preserve">a significant interaction effect. At </w:t>
      </w:r>
      <w:del w:id="83" w:author="Usuario" w:date="2025-05-16T20:58:00Z" w16du:dateUtc="2025-05-16T18:58:00Z">
        <w:r w:rsidR="00C96FD2" w:rsidDel="005D4615">
          <w:rPr>
            <w:lang w:val="en-IE"/>
          </w:rPr>
          <w:delText>T0</w:delText>
        </w:r>
      </w:del>
      <w:ins w:id="84" w:author="Usuario" w:date="2025-05-16T20:58:00Z" w16du:dateUtc="2025-05-16T18:58:00Z">
        <w:r w:rsidR="005D4615">
          <w:rPr>
            <w:lang w:val="en-IE"/>
          </w:rPr>
          <w:t>T</w:t>
        </w:r>
        <w:r w:rsidR="005D4615">
          <w:rPr>
            <w:lang w:val="en-IE"/>
          </w:rPr>
          <w:t>1</w:t>
        </w:r>
      </w:ins>
      <w:r w:rsidR="00C96FD2">
        <w:rPr>
          <w:lang w:val="en-IE"/>
        </w:rPr>
        <w:t xml:space="preserve">, </w:t>
      </w:r>
      <w:r w:rsidR="00073199">
        <w:rPr>
          <w:lang w:val="en-IE"/>
        </w:rPr>
        <w:t xml:space="preserve">sectioned anemones </w:t>
      </w:r>
      <w:del w:id="85" w:author="Usuario" w:date="2025-05-16T20:58:00Z" w16du:dateUtc="2025-05-16T18:58:00Z">
        <w:r w:rsidR="00073199" w:rsidDel="005D4615">
          <w:rPr>
            <w:lang w:val="en-IE"/>
          </w:rPr>
          <w:delText xml:space="preserve">featured </w:delText>
        </w:r>
      </w:del>
      <w:ins w:id="86" w:author="Usuario" w:date="2025-05-16T20:58:00Z" w16du:dateUtc="2025-05-16T18:58:00Z">
        <w:r w:rsidR="005D4615">
          <w:rPr>
            <w:lang w:val="en-IE"/>
          </w:rPr>
          <w:t>displayed</w:t>
        </w:r>
        <w:r w:rsidR="005D4615">
          <w:rPr>
            <w:lang w:val="en-IE"/>
          </w:rPr>
          <w:t xml:space="preserve"> </w:t>
        </w:r>
      </w:ins>
      <w:r w:rsidR="00073199">
        <w:rPr>
          <w:lang w:val="en-IE"/>
        </w:rPr>
        <w:t>a significantly higher CAT activity than control anemones</w:t>
      </w:r>
      <w:r w:rsidR="00794107">
        <w:rPr>
          <w:lang w:val="en-IE"/>
        </w:rPr>
        <w:t xml:space="preserve"> </w:t>
      </w:r>
      <w:commentRangeStart w:id="87"/>
      <w:r w:rsidR="00794107" w:rsidRPr="00794107">
        <w:rPr>
          <w:shd w:val="clear" w:color="auto" w:fill="FCA6B8"/>
          <w:lang w:val="en-IE"/>
        </w:rPr>
        <w:t>(</w:t>
      </w:r>
      <w:r w:rsidR="00BE2D49">
        <w:rPr>
          <w:shd w:val="clear" w:color="auto" w:fill="FCA6B8"/>
          <w:lang w:val="en-IE"/>
        </w:rPr>
        <w:t>p = 0.000274</w:t>
      </w:r>
      <w:commentRangeEnd w:id="87"/>
      <w:r w:rsidR="005D4615">
        <w:rPr>
          <w:rStyle w:val="Refdecomentario"/>
          <w:rFonts w:cs="Mangal"/>
        </w:rPr>
        <w:commentReference w:id="87"/>
      </w:r>
      <w:r w:rsidR="00BE2D49">
        <w:rPr>
          <w:shd w:val="clear" w:color="auto" w:fill="FCA6B8"/>
          <w:lang w:val="en-IE"/>
        </w:rPr>
        <w:t>, p &lt; 0.001</w:t>
      </w:r>
      <w:r w:rsidR="00794107" w:rsidRPr="00794107">
        <w:rPr>
          <w:shd w:val="clear" w:color="auto" w:fill="FCA6B8"/>
          <w:lang w:val="en-IE"/>
        </w:rPr>
        <w:t>)</w:t>
      </w:r>
      <w:r w:rsidR="00073199">
        <w:rPr>
          <w:lang w:val="en-IE"/>
        </w:rPr>
        <w:t>. However, a</w:t>
      </w:r>
      <w:ins w:id="88" w:author="Usuario" w:date="2025-05-16T20:58:00Z" w16du:dateUtc="2025-05-16T18:58:00Z">
        <w:r w:rsidR="005D4615">
          <w:rPr>
            <w:lang w:val="en-IE"/>
          </w:rPr>
          <w:t>t</w:t>
        </w:r>
      </w:ins>
      <w:r w:rsidR="00073199">
        <w:rPr>
          <w:lang w:val="en-IE"/>
        </w:rPr>
        <w:t xml:space="preserve"> </w:t>
      </w:r>
      <w:del w:id="89" w:author="Usuario" w:date="2025-05-16T20:58:00Z" w16du:dateUtc="2025-05-16T18:58:00Z">
        <w:r w:rsidR="00073199" w:rsidDel="005D4615">
          <w:rPr>
            <w:lang w:val="en-IE"/>
          </w:rPr>
          <w:delText>T1</w:delText>
        </w:r>
      </w:del>
      <w:ins w:id="90" w:author="Usuario" w:date="2025-05-16T20:58:00Z" w16du:dateUtc="2025-05-16T18:58:00Z">
        <w:r w:rsidR="005D4615">
          <w:rPr>
            <w:lang w:val="en-IE"/>
          </w:rPr>
          <w:t>T</w:t>
        </w:r>
        <w:r w:rsidR="005D4615">
          <w:rPr>
            <w:lang w:val="en-IE"/>
          </w:rPr>
          <w:t>2</w:t>
        </w:r>
      </w:ins>
      <w:r w:rsidR="00073199">
        <w:rPr>
          <w:lang w:val="en-IE"/>
        </w:rPr>
        <w:t>, this relationship became inverted and the</w:t>
      </w:r>
      <w:r w:rsidR="00794107">
        <w:rPr>
          <w:lang w:val="en-IE"/>
        </w:rPr>
        <w:t xml:space="preserve"> sectioned individuals exhibited a lower activity (</w:t>
      </w:r>
      <w:r w:rsidR="00BE2D49">
        <w:rPr>
          <w:shd w:val="clear" w:color="auto" w:fill="FCA6B8"/>
          <w:lang w:val="en-IE"/>
        </w:rPr>
        <w:t>p = 0.00599, p &lt; 0.01</w:t>
      </w:r>
      <w:r w:rsidR="00794107">
        <w:rPr>
          <w:lang w:val="en-IE"/>
        </w:rPr>
        <w:t>).</w:t>
      </w:r>
    </w:p>
    <w:p w14:paraId="2E96B3E1" w14:textId="77777777" w:rsidR="00F96DD4" w:rsidRDefault="00F96DD4" w:rsidP="00E41A7D">
      <w:pPr>
        <w:pStyle w:val="Standard"/>
        <w:spacing w:line="276" w:lineRule="auto"/>
        <w:jc w:val="both"/>
        <w:rPr>
          <w:lang w:val="en-IE"/>
        </w:rPr>
      </w:pPr>
    </w:p>
    <w:p w14:paraId="667F8DDC" w14:textId="3F8E26FB" w:rsidR="00F96DD4" w:rsidDel="00AA3C43" w:rsidRDefault="00F96DD4" w:rsidP="00E41A7D">
      <w:pPr>
        <w:pStyle w:val="Standard"/>
        <w:spacing w:line="276" w:lineRule="auto"/>
        <w:jc w:val="both"/>
        <w:rPr>
          <w:del w:id="91" w:author="Usuario" w:date="2025-05-16T21:04:00Z" w16du:dateUtc="2025-05-16T19:04:00Z"/>
          <w:lang w:val="en-IE"/>
        </w:rPr>
      </w:pPr>
      <w:del w:id="92" w:author="Usuario" w:date="2025-05-16T21:04:00Z" w16du:dateUtc="2025-05-16T19:04:00Z">
        <w:r w:rsidDel="00AA3C43">
          <w:rPr>
            <w:lang w:val="en-IE"/>
          </w:rPr>
          <w:delText>GPx, GR and G6PDH</w:delText>
        </w:r>
      </w:del>
    </w:p>
    <w:p w14:paraId="467229EE" w14:textId="23C2B327" w:rsidR="00F96DD4" w:rsidRDefault="00F96DD4" w:rsidP="00E41A7D">
      <w:pPr>
        <w:pStyle w:val="Standard"/>
        <w:spacing w:line="276" w:lineRule="auto"/>
        <w:jc w:val="both"/>
        <w:rPr>
          <w:lang w:val="en-IE"/>
        </w:rPr>
      </w:pPr>
      <w:commentRangeStart w:id="93"/>
      <w:r>
        <w:rPr>
          <w:lang w:val="en-IE"/>
        </w:rPr>
        <w:t xml:space="preserve">GR activity is displayed in </w:t>
      </w:r>
      <w:r w:rsidRPr="00EA3A1A">
        <w:rPr>
          <w:shd w:val="clear" w:color="auto" w:fill="D8F89E"/>
          <w:lang w:val="en-IE"/>
        </w:rPr>
        <w:t>Figure 3</w:t>
      </w:r>
      <w:r>
        <w:rPr>
          <w:lang w:val="en-IE"/>
        </w:rPr>
        <w:t xml:space="preserve">. </w:t>
      </w:r>
      <w:commentRangeEnd w:id="93"/>
      <w:r w:rsidR="00AA3C43">
        <w:rPr>
          <w:rStyle w:val="Refdecomentario"/>
          <w:rFonts w:cs="Mangal"/>
        </w:rPr>
        <w:commentReference w:id="93"/>
      </w:r>
      <w:r>
        <w:rPr>
          <w:lang w:val="en-IE"/>
        </w:rPr>
        <w:t xml:space="preserve">Time had a significant effect on both columnar and tentacular GR, as samples from </w:t>
      </w:r>
      <w:del w:id="94" w:author="Usuario" w:date="2025-05-16T21:05:00Z" w16du:dateUtc="2025-05-16T19:05:00Z">
        <w:r w:rsidDel="00AA3C43">
          <w:rPr>
            <w:lang w:val="en-IE"/>
          </w:rPr>
          <w:delText xml:space="preserve">T1 </w:delText>
        </w:r>
      </w:del>
      <w:ins w:id="95" w:author="Usuario" w:date="2025-05-16T21:05:00Z" w16du:dateUtc="2025-05-16T19:05:00Z">
        <w:r w:rsidR="00AA3C43">
          <w:rPr>
            <w:lang w:val="en-IE"/>
          </w:rPr>
          <w:t>T</w:t>
        </w:r>
        <w:r w:rsidR="00AA3C43">
          <w:rPr>
            <w:lang w:val="en-IE"/>
          </w:rPr>
          <w:t>2</w:t>
        </w:r>
        <w:r w:rsidR="00AA3C43">
          <w:rPr>
            <w:lang w:val="en-IE"/>
          </w:rPr>
          <w:t xml:space="preserve"> </w:t>
        </w:r>
      </w:ins>
      <w:r>
        <w:rPr>
          <w:lang w:val="en-IE"/>
        </w:rPr>
        <w:t>exhibited lower activity</w:t>
      </w:r>
      <w:r w:rsidR="00A06660">
        <w:rPr>
          <w:lang w:val="en-IE"/>
        </w:rPr>
        <w:t xml:space="preserve"> than T0 measurements</w:t>
      </w:r>
      <w:r>
        <w:rPr>
          <w:lang w:val="en-IE"/>
        </w:rPr>
        <w:t>. Furthermore, columnar GR activity was significantly increased for</w:t>
      </w:r>
      <w:r w:rsidR="00A06660">
        <w:rPr>
          <w:lang w:val="en-IE"/>
        </w:rPr>
        <w:t xml:space="preserve"> all</w:t>
      </w:r>
      <w:r>
        <w:rPr>
          <w:lang w:val="en-IE"/>
        </w:rPr>
        <w:t xml:space="preserve"> sectioned individuals</w:t>
      </w:r>
      <w:r w:rsidR="00A06660">
        <w:rPr>
          <w:lang w:val="en-IE"/>
        </w:rPr>
        <w:t>.</w:t>
      </w:r>
    </w:p>
    <w:p w14:paraId="24BF76B7" w14:textId="77777777" w:rsidR="008010B9" w:rsidRDefault="008010B9" w:rsidP="00E41A7D">
      <w:pPr>
        <w:pStyle w:val="Standard"/>
        <w:spacing w:line="276" w:lineRule="auto"/>
        <w:jc w:val="both"/>
        <w:rPr>
          <w:lang w:val="en-IE"/>
        </w:rPr>
      </w:pPr>
    </w:p>
    <w:p w14:paraId="603A097E" w14:textId="3BDCCF66" w:rsidR="008010B9" w:rsidDel="00AA3C43" w:rsidRDefault="008010B9" w:rsidP="00E41A7D">
      <w:pPr>
        <w:pStyle w:val="Standard"/>
        <w:spacing w:line="276" w:lineRule="auto"/>
        <w:jc w:val="both"/>
        <w:rPr>
          <w:del w:id="96" w:author="Usuario" w:date="2025-05-16T21:04:00Z" w16du:dateUtc="2025-05-16T19:04:00Z"/>
          <w:lang w:val="en-IE"/>
        </w:rPr>
      </w:pPr>
      <w:del w:id="97" w:author="Usuario" w:date="2025-05-16T21:04:00Z" w16du:dateUtc="2025-05-16T19:04:00Z">
        <w:r w:rsidDel="00AA3C43">
          <w:rPr>
            <w:lang w:val="en-IE"/>
          </w:rPr>
          <w:delText>GST and DTD</w:delText>
        </w:r>
      </w:del>
    </w:p>
    <w:p w14:paraId="1EAF5667" w14:textId="77777777" w:rsidR="00AA3C43" w:rsidRDefault="008010B9" w:rsidP="00E41A7D">
      <w:pPr>
        <w:pStyle w:val="Standard"/>
        <w:spacing w:line="276" w:lineRule="auto"/>
        <w:jc w:val="both"/>
        <w:rPr>
          <w:ins w:id="98" w:author="Usuario" w:date="2025-05-16T21:06:00Z" w16du:dateUtc="2025-05-16T19:06:00Z"/>
          <w:lang w:val="en-IE"/>
        </w:rPr>
      </w:pPr>
      <w:commentRangeStart w:id="99"/>
      <w:r w:rsidRPr="00CC72CC">
        <w:rPr>
          <w:shd w:val="clear" w:color="auto" w:fill="D8F89E"/>
          <w:lang w:val="en-IE"/>
        </w:rPr>
        <w:t>Figure 4</w:t>
      </w:r>
      <w:r>
        <w:rPr>
          <w:lang w:val="en-IE"/>
        </w:rPr>
        <w:t xml:space="preserve"> shows GST activity on both body regions</w:t>
      </w:r>
      <w:commentRangeEnd w:id="99"/>
      <w:r w:rsidR="00AA3C43">
        <w:rPr>
          <w:rStyle w:val="Refdecomentario"/>
          <w:rFonts w:cs="Mangal"/>
        </w:rPr>
        <w:commentReference w:id="99"/>
      </w:r>
      <w:r>
        <w:rPr>
          <w:lang w:val="en-IE"/>
        </w:rPr>
        <w:t xml:space="preserve">. While there were no significant differences in columnar GST activity, tentacular </w:t>
      </w:r>
      <w:r w:rsidR="0042443C">
        <w:rPr>
          <w:lang w:val="en-IE"/>
        </w:rPr>
        <w:t>samples</w:t>
      </w:r>
      <w:r>
        <w:rPr>
          <w:lang w:val="en-IE"/>
        </w:rPr>
        <w:t xml:space="preserve"> featured significant interaction between the two variables. At </w:t>
      </w:r>
      <w:del w:id="100" w:author="Usuario" w:date="2025-05-16T21:05:00Z" w16du:dateUtc="2025-05-16T19:05:00Z">
        <w:r w:rsidDel="00AA3C43">
          <w:rPr>
            <w:lang w:val="en-IE"/>
          </w:rPr>
          <w:delText>T0</w:delText>
        </w:r>
      </w:del>
      <w:ins w:id="101" w:author="Usuario" w:date="2025-05-16T21:05:00Z" w16du:dateUtc="2025-05-16T19:05:00Z">
        <w:r w:rsidR="00AA3C43">
          <w:rPr>
            <w:lang w:val="en-IE"/>
          </w:rPr>
          <w:t>T</w:t>
        </w:r>
        <w:r w:rsidR="00AA3C43">
          <w:rPr>
            <w:lang w:val="en-IE"/>
          </w:rPr>
          <w:t>1</w:t>
        </w:r>
      </w:ins>
      <w:r>
        <w:rPr>
          <w:lang w:val="en-IE"/>
        </w:rPr>
        <w:t>, sectioned individuals had their GST activity significantly increased</w:t>
      </w:r>
      <w:r w:rsidR="0042443C">
        <w:rPr>
          <w:lang w:val="en-IE"/>
        </w:rPr>
        <w:t xml:space="preserve"> </w:t>
      </w:r>
      <w:r w:rsidR="0042443C">
        <w:rPr>
          <w:shd w:val="clear" w:color="auto" w:fill="FCA6B8"/>
          <w:lang w:val="en-IE"/>
        </w:rPr>
        <w:t>(p = 0.000656, p &lt; 0.001</w:t>
      </w:r>
      <w:r w:rsidRPr="008010B9">
        <w:rPr>
          <w:shd w:val="clear" w:color="auto" w:fill="FCA6B8"/>
          <w:lang w:val="en-IE"/>
        </w:rPr>
        <w:t>)</w:t>
      </w:r>
      <w:r>
        <w:rPr>
          <w:lang w:val="en-IE"/>
        </w:rPr>
        <w:t xml:space="preserve">. These differences were not </w:t>
      </w:r>
      <w:r w:rsidR="001145D1">
        <w:rPr>
          <w:lang w:val="en-IE"/>
        </w:rPr>
        <w:t>reflected</w:t>
      </w:r>
      <w:r>
        <w:rPr>
          <w:lang w:val="en-IE"/>
        </w:rPr>
        <w:t xml:space="preserve"> </w:t>
      </w:r>
      <w:del w:id="102" w:author="Usuario" w:date="2025-05-16T21:05:00Z" w16du:dateUtc="2025-05-16T19:05:00Z">
        <w:r w:rsidDel="00AA3C43">
          <w:rPr>
            <w:lang w:val="en-IE"/>
          </w:rPr>
          <w:delText>T1</w:delText>
        </w:r>
      </w:del>
      <w:ins w:id="103" w:author="Usuario" w:date="2025-05-16T21:05:00Z" w16du:dateUtc="2025-05-16T19:05:00Z">
        <w:r w:rsidR="00AA3C43">
          <w:rPr>
            <w:lang w:val="en-IE"/>
          </w:rPr>
          <w:t>T</w:t>
        </w:r>
        <w:r w:rsidR="00AA3C43">
          <w:rPr>
            <w:lang w:val="en-IE"/>
          </w:rPr>
          <w:t>2</w:t>
        </w:r>
      </w:ins>
      <w:r>
        <w:rPr>
          <w:lang w:val="en-IE"/>
        </w:rPr>
        <w:t xml:space="preserve">, where control and sectioned individuals were found to be similar </w:t>
      </w:r>
      <w:r w:rsidRPr="001145D1">
        <w:rPr>
          <w:shd w:val="clear" w:color="auto" w:fill="FCA6B8"/>
          <w:lang w:val="en-IE"/>
        </w:rPr>
        <w:t>(p</w:t>
      </w:r>
      <w:r w:rsidR="0042443C">
        <w:rPr>
          <w:shd w:val="clear" w:color="auto" w:fill="FCA6B8"/>
          <w:lang w:val="en-IE"/>
        </w:rPr>
        <w:t xml:space="preserve"> = 0.345</w:t>
      </w:r>
      <w:r w:rsidRPr="001145D1">
        <w:rPr>
          <w:shd w:val="clear" w:color="auto" w:fill="FCA6B8"/>
          <w:lang w:val="en-IE"/>
        </w:rPr>
        <w:t>)</w:t>
      </w:r>
      <w:r w:rsidR="001145D1" w:rsidRPr="001145D1">
        <w:rPr>
          <w:lang w:val="en-IE"/>
        </w:rPr>
        <w:t>.</w:t>
      </w:r>
      <w:r w:rsidR="001145D1">
        <w:rPr>
          <w:lang w:val="en-IE"/>
        </w:rPr>
        <w:t xml:space="preserve"> </w:t>
      </w:r>
      <w:ins w:id="104" w:author="Usuario" w:date="2025-05-16T21:06:00Z" w16du:dateUtc="2025-05-16T19:06:00Z">
        <w:r w:rsidR="00AA3C43">
          <w:rPr>
            <w:lang w:val="en-IE"/>
          </w:rPr>
          <w:t>´</w:t>
        </w:r>
      </w:ins>
    </w:p>
    <w:p w14:paraId="2D8B1DC3" w14:textId="78B597C7" w:rsidR="008010B9" w:rsidRDefault="001145D1" w:rsidP="00E41A7D">
      <w:pPr>
        <w:pStyle w:val="Standard"/>
        <w:spacing w:line="276" w:lineRule="auto"/>
        <w:jc w:val="both"/>
        <w:rPr>
          <w:lang w:val="en-IE"/>
        </w:rPr>
      </w:pPr>
      <w:r>
        <w:rPr>
          <w:lang w:val="en-IE"/>
        </w:rPr>
        <w:t>Columnar DTD activity (</w:t>
      </w:r>
      <w:r w:rsidRPr="00CC72CC">
        <w:rPr>
          <w:shd w:val="clear" w:color="auto" w:fill="D8F89E"/>
          <w:lang w:val="en-IE"/>
        </w:rPr>
        <w:t xml:space="preserve">Figure </w:t>
      </w:r>
      <w:r w:rsidR="00CC72CC" w:rsidRPr="00CC72CC">
        <w:rPr>
          <w:shd w:val="clear" w:color="auto" w:fill="D8F89E"/>
          <w:lang w:val="en-IE"/>
        </w:rPr>
        <w:t>5</w:t>
      </w:r>
      <w:r w:rsidRPr="00CC72CC">
        <w:rPr>
          <w:shd w:val="clear" w:color="auto" w:fill="D8F89E"/>
          <w:lang w:val="en-IE"/>
        </w:rPr>
        <w:t>. A)</w:t>
      </w:r>
      <w:r>
        <w:rPr>
          <w:lang w:val="en-IE"/>
        </w:rPr>
        <w:t xml:space="preserve"> increased significantly on sectioned anemones. Tentacular </w:t>
      </w:r>
      <w:r w:rsidR="00CC72CC">
        <w:rPr>
          <w:lang w:val="en-IE"/>
        </w:rPr>
        <w:t>DTD activity</w:t>
      </w:r>
      <w:r w:rsidR="007007B3">
        <w:rPr>
          <w:lang w:val="en-IE"/>
        </w:rPr>
        <w:t xml:space="preserve"> </w:t>
      </w:r>
      <w:r>
        <w:rPr>
          <w:lang w:val="en-IE"/>
        </w:rPr>
        <w:t>featured a significant interaction effect</w:t>
      </w:r>
      <w:r w:rsidR="00CC72CC">
        <w:rPr>
          <w:lang w:val="en-IE"/>
        </w:rPr>
        <w:t xml:space="preserve"> (Figure 5.B). A</w:t>
      </w:r>
      <w:r>
        <w:rPr>
          <w:lang w:val="en-IE"/>
        </w:rPr>
        <w:t xml:space="preserve">nemones at </w:t>
      </w:r>
      <w:del w:id="105" w:author="Usuario" w:date="2025-05-16T21:06:00Z" w16du:dateUtc="2025-05-16T19:06:00Z">
        <w:r w:rsidDel="00AA3C43">
          <w:rPr>
            <w:lang w:val="en-IE"/>
          </w:rPr>
          <w:delText xml:space="preserve">T0 </w:delText>
        </w:r>
      </w:del>
      <w:ins w:id="106" w:author="Usuario" w:date="2025-05-16T21:06:00Z" w16du:dateUtc="2025-05-16T19:06:00Z">
        <w:r w:rsidR="00AA3C43">
          <w:rPr>
            <w:lang w:val="en-IE"/>
          </w:rPr>
          <w:t>T</w:t>
        </w:r>
        <w:r w:rsidR="00AA3C43">
          <w:rPr>
            <w:lang w:val="en-IE"/>
          </w:rPr>
          <w:t>1</w:t>
        </w:r>
        <w:r w:rsidR="00AA3C43">
          <w:rPr>
            <w:lang w:val="en-IE"/>
          </w:rPr>
          <w:t xml:space="preserve"> </w:t>
        </w:r>
      </w:ins>
      <w:r>
        <w:rPr>
          <w:lang w:val="en-IE"/>
        </w:rPr>
        <w:t>exhibited this same pattern of higher activity for sectioned individuals (</w:t>
      </w:r>
      <w:r w:rsidRPr="00BC7F2F">
        <w:rPr>
          <w:shd w:val="clear" w:color="auto" w:fill="FCA6B8"/>
          <w:lang w:val="en-IE"/>
        </w:rPr>
        <w:t xml:space="preserve">p </w:t>
      </w:r>
      <w:r w:rsidR="00297AF2">
        <w:rPr>
          <w:shd w:val="clear" w:color="auto" w:fill="FCA6B8"/>
          <w:lang w:val="en-IE"/>
        </w:rPr>
        <w:t>= 0.000103, p &lt; 0.001</w:t>
      </w:r>
      <w:r w:rsidR="00CC72CC">
        <w:rPr>
          <w:lang w:val="en-IE"/>
        </w:rPr>
        <w:t>) detected in columnar activity</w:t>
      </w:r>
      <w:r>
        <w:rPr>
          <w:lang w:val="en-IE"/>
        </w:rPr>
        <w:t xml:space="preserve">. At </w:t>
      </w:r>
      <w:del w:id="107" w:author="Usuario" w:date="2025-05-16T21:06:00Z" w16du:dateUtc="2025-05-16T19:06:00Z">
        <w:r w:rsidDel="00AA3C43">
          <w:rPr>
            <w:lang w:val="en-IE"/>
          </w:rPr>
          <w:delText>T1</w:delText>
        </w:r>
      </w:del>
      <w:ins w:id="108" w:author="Usuario" w:date="2025-05-16T21:06:00Z" w16du:dateUtc="2025-05-16T19:06:00Z">
        <w:r w:rsidR="00AA3C43">
          <w:rPr>
            <w:lang w:val="en-IE"/>
          </w:rPr>
          <w:t>T</w:t>
        </w:r>
        <w:r w:rsidR="00AA3C43">
          <w:rPr>
            <w:lang w:val="en-IE"/>
          </w:rPr>
          <w:t>2</w:t>
        </w:r>
      </w:ins>
      <w:r>
        <w:rPr>
          <w:lang w:val="en-IE"/>
        </w:rPr>
        <w:t xml:space="preserve">, </w:t>
      </w:r>
      <w:r w:rsidR="00D034F4">
        <w:rPr>
          <w:lang w:val="en-IE"/>
        </w:rPr>
        <w:t xml:space="preserve">however, </w:t>
      </w:r>
      <w:r>
        <w:rPr>
          <w:lang w:val="en-IE"/>
        </w:rPr>
        <w:t>no differences were found between control and sectioned samples</w:t>
      </w:r>
      <w:r w:rsidR="00BC7F2F">
        <w:rPr>
          <w:lang w:val="en-IE"/>
        </w:rPr>
        <w:t xml:space="preserve"> </w:t>
      </w:r>
      <w:r w:rsidR="00BC7F2F" w:rsidRPr="00BC7F2F">
        <w:rPr>
          <w:shd w:val="clear" w:color="auto" w:fill="FCA6B8"/>
          <w:lang w:val="en-IE"/>
        </w:rPr>
        <w:t xml:space="preserve">(p </w:t>
      </w:r>
      <w:r w:rsidR="00297AF2">
        <w:rPr>
          <w:shd w:val="clear" w:color="auto" w:fill="FCA6B8"/>
          <w:lang w:val="en-IE"/>
        </w:rPr>
        <w:t>= 0.393</w:t>
      </w:r>
      <w:r w:rsidR="00BC7F2F">
        <w:rPr>
          <w:lang w:val="en-IE"/>
        </w:rPr>
        <w:t>)</w:t>
      </w:r>
      <w:r>
        <w:rPr>
          <w:lang w:val="en-IE"/>
        </w:rPr>
        <w:t>.</w:t>
      </w:r>
    </w:p>
    <w:p w14:paraId="4D018666" w14:textId="77777777" w:rsidR="009A23F4" w:rsidRDefault="009A23F4" w:rsidP="00E41A7D">
      <w:pPr>
        <w:pStyle w:val="Standard"/>
        <w:spacing w:line="276" w:lineRule="auto"/>
        <w:jc w:val="both"/>
        <w:rPr>
          <w:lang w:val="en-IE"/>
        </w:rPr>
      </w:pPr>
    </w:p>
    <w:p w14:paraId="4E8DD89C" w14:textId="50453AD0" w:rsidR="009A23F4" w:rsidDel="00AA3C43" w:rsidRDefault="009A23F4" w:rsidP="00E41A7D">
      <w:pPr>
        <w:pStyle w:val="Standard"/>
        <w:spacing w:line="276" w:lineRule="auto"/>
        <w:jc w:val="both"/>
        <w:rPr>
          <w:del w:id="109" w:author="Usuario" w:date="2025-05-16T21:04:00Z" w16du:dateUtc="2025-05-16T19:04:00Z"/>
          <w:lang w:val="en-IE"/>
        </w:rPr>
      </w:pPr>
      <w:del w:id="110" w:author="Usuario" w:date="2025-05-16T21:04:00Z" w16du:dateUtc="2025-05-16T19:04:00Z">
        <w:r w:rsidDel="00AA3C43">
          <w:rPr>
            <w:lang w:val="en-IE"/>
          </w:rPr>
          <w:delText>TEAC and MDA</w:delText>
        </w:r>
      </w:del>
    </w:p>
    <w:p w14:paraId="66229D6B" w14:textId="77777777" w:rsidR="00AA3C43" w:rsidRDefault="00C34D82" w:rsidP="00E41A7D">
      <w:pPr>
        <w:pStyle w:val="Standard"/>
        <w:spacing w:line="276" w:lineRule="auto"/>
        <w:jc w:val="both"/>
        <w:rPr>
          <w:ins w:id="111" w:author="Usuario" w:date="2025-05-16T21:08:00Z" w16du:dateUtc="2025-05-16T19:08:00Z"/>
          <w:lang w:val="en-IE"/>
        </w:rPr>
      </w:pPr>
      <w:r>
        <w:rPr>
          <w:lang w:val="en-IE"/>
        </w:rPr>
        <w:t xml:space="preserve">Total Antioxidant Capacity, measured as TEAC, is displayed on </w:t>
      </w:r>
      <w:r w:rsidRPr="00254FAF">
        <w:rPr>
          <w:shd w:val="clear" w:color="auto" w:fill="D8F89E"/>
          <w:lang w:val="en-IE"/>
        </w:rPr>
        <w:t>Figure 6</w:t>
      </w:r>
      <w:r>
        <w:rPr>
          <w:lang w:val="en-IE"/>
        </w:rPr>
        <w:t>.</w:t>
      </w:r>
      <w:r w:rsidR="00536585">
        <w:rPr>
          <w:lang w:val="en-IE"/>
        </w:rPr>
        <w:t xml:space="preserve"> Neither columnar or tentacular TEAC showed any differences associated with sectioning or time. </w:t>
      </w:r>
    </w:p>
    <w:p w14:paraId="32BBC58B" w14:textId="549660BE" w:rsidR="009A23F4" w:rsidRDefault="00AA3C43" w:rsidP="00E41A7D">
      <w:pPr>
        <w:pStyle w:val="Standard"/>
        <w:spacing w:line="276" w:lineRule="auto"/>
        <w:jc w:val="both"/>
        <w:rPr>
          <w:lang w:val="en-IE"/>
        </w:rPr>
      </w:pPr>
      <w:ins w:id="112" w:author="Usuario" w:date="2025-05-16T21:08:00Z" w16du:dateUtc="2025-05-16T19:08:00Z">
        <w:r>
          <w:rPr>
            <w:lang w:val="en-IE"/>
          </w:rPr>
          <w:t xml:space="preserve">Lipid peroxidation, measured as </w:t>
        </w:r>
      </w:ins>
      <w:r w:rsidR="00536585">
        <w:rPr>
          <w:lang w:val="en-IE"/>
        </w:rPr>
        <w:t>MDA concentration (</w:t>
      </w:r>
      <w:r w:rsidR="00536585" w:rsidRPr="00254FAF">
        <w:rPr>
          <w:shd w:val="clear" w:color="auto" w:fill="D8F89E"/>
          <w:lang w:val="en-IE"/>
        </w:rPr>
        <w:t>Figure 7</w:t>
      </w:r>
      <w:r w:rsidR="00536585">
        <w:rPr>
          <w:lang w:val="en-IE"/>
        </w:rPr>
        <w:t xml:space="preserve">) did not vary significantly in columnar samples, </w:t>
      </w:r>
      <w:commentRangeStart w:id="113"/>
      <w:r w:rsidR="00536585">
        <w:rPr>
          <w:lang w:val="en-IE"/>
        </w:rPr>
        <w:t>but tentacular MDA was found to be lower on sectioned individuals compared to control ones.</w:t>
      </w:r>
      <w:commentRangeEnd w:id="113"/>
      <w:r>
        <w:rPr>
          <w:rStyle w:val="Refdecomentario"/>
          <w:rFonts w:cs="Mangal"/>
        </w:rPr>
        <w:commentReference w:id="113"/>
      </w:r>
    </w:p>
    <w:p w14:paraId="68963C69" w14:textId="77777777" w:rsidR="000A4635" w:rsidRDefault="000A4635" w:rsidP="00E41A7D">
      <w:pPr>
        <w:pStyle w:val="Standard"/>
        <w:spacing w:line="276" w:lineRule="auto"/>
        <w:jc w:val="both"/>
        <w:rPr>
          <w:lang w:val="en-IE"/>
        </w:rPr>
      </w:pPr>
    </w:p>
    <w:p w14:paraId="66987CF5" w14:textId="4D8E2448" w:rsidR="005A0ED6" w:rsidRPr="00E41A7D" w:rsidRDefault="005A0ED6" w:rsidP="00E41A7D">
      <w:pPr>
        <w:pStyle w:val="Standard"/>
        <w:spacing w:line="276" w:lineRule="auto"/>
        <w:jc w:val="both"/>
        <w:rPr>
          <w:sz w:val="28"/>
          <w:szCs w:val="28"/>
          <w:lang w:val="en-IE"/>
        </w:rPr>
      </w:pPr>
      <w:r w:rsidRPr="00E41A7D">
        <w:rPr>
          <w:sz w:val="28"/>
          <w:szCs w:val="28"/>
          <w:lang w:val="en-IE"/>
        </w:rPr>
        <w:t xml:space="preserve">3.2. </w:t>
      </w:r>
      <w:del w:id="114" w:author="Usuario" w:date="2025-05-16T21:10:00Z" w16du:dateUtc="2025-05-16T19:10:00Z">
        <w:r w:rsidRPr="00E41A7D" w:rsidDel="004D264E">
          <w:rPr>
            <w:sz w:val="28"/>
            <w:szCs w:val="28"/>
            <w:lang w:val="en-IE"/>
          </w:rPr>
          <w:delText xml:space="preserve">Non-specific </w:delText>
        </w:r>
      </w:del>
      <w:r w:rsidRPr="00E41A7D">
        <w:rPr>
          <w:sz w:val="28"/>
          <w:szCs w:val="28"/>
          <w:lang w:val="en-IE"/>
        </w:rPr>
        <w:t xml:space="preserve">immune </w:t>
      </w:r>
      <w:del w:id="115" w:author="Usuario" w:date="2025-05-16T21:10:00Z" w16du:dateUtc="2025-05-16T19:10:00Z">
        <w:r w:rsidRPr="00E41A7D" w:rsidDel="004D264E">
          <w:rPr>
            <w:sz w:val="28"/>
            <w:szCs w:val="28"/>
            <w:lang w:val="en-IE"/>
          </w:rPr>
          <w:delText>parameters</w:delText>
        </w:r>
      </w:del>
      <w:ins w:id="116" w:author="Usuario" w:date="2025-05-16T21:10:00Z" w16du:dateUtc="2025-05-16T19:10:00Z">
        <w:r w:rsidR="004D264E">
          <w:rPr>
            <w:sz w:val="28"/>
            <w:szCs w:val="28"/>
            <w:lang w:val="en-IE"/>
          </w:rPr>
          <w:t xml:space="preserve"> status</w:t>
        </w:r>
      </w:ins>
    </w:p>
    <w:p w14:paraId="02FEA3AA" w14:textId="77777777" w:rsidR="000A4635" w:rsidRDefault="000A4635" w:rsidP="00E41A7D">
      <w:pPr>
        <w:pStyle w:val="Standard"/>
        <w:spacing w:line="276" w:lineRule="auto"/>
        <w:jc w:val="both"/>
        <w:rPr>
          <w:lang w:val="en-IE"/>
        </w:rPr>
      </w:pPr>
    </w:p>
    <w:p w14:paraId="430CD7A3" w14:textId="77777777" w:rsidR="00B50AA7" w:rsidRDefault="00CD0839" w:rsidP="00E41A7D">
      <w:pPr>
        <w:pStyle w:val="Standard"/>
        <w:spacing w:line="276" w:lineRule="auto"/>
        <w:jc w:val="both"/>
        <w:rPr>
          <w:ins w:id="117" w:author="Usuario" w:date="2025-05-16T21:11:00Z" w16du:dateUtc="2025-05-16T19:11:00Z"/>
          <w:lang w:val="en-IE"/>
        </w:rPr>
      </w:pPr>
      <w:r>
        <w:rPr>
          <w:lang w:val="en-IE"/>
        </w:rPr>
        <w:t xml:space="preserve">Neither acid phosphatase (AP, </w:t>
      </w:r>
      <w:r w:rsidRPr="0065700E">
        <w:rPr>
          <w:shd w:val="clear" w:color="auto" w:fill="D8F89E"/>
          <w:lang w:val="en-IE"/>
        </w:rPr>
        <w:t>Figure 8</w:t>
      </w:r>
      <w:r>
        <w:rPr>
          <w:lang w:val="en-IE"/>
        </w:rPr>
        <w:t>) nor alkaline phosphatase (</w:t>
      </w:r>
      <w:proofErr w:type="spellStart"/>
      <w:r>
        <w:rPr>
          <w:lang w:val="en-IE"/>
        </w:rPr>
        <w:t>AlP</w:t>
      </w:r>
      <w:proofErr w:type="spellEnd"/>
      <w:r w:rsidRPr="0065700E">
        <w:rPr>
          <w:shd w:val="clear" w:color="auto" w:fill="D8F89E"/>
          <w:lang w:val="en-IE"/>
        </w:rPr>
        <w:t>, Figure 9</w:t>
      </w:r>
      <w:r w:rsidR="0065700E">
        <w:rPr>
          <w:lang w:val="en-IE"/>
        </w:rPr>
        <w:t xml:space="preserve">) showed any significant effect </w:t>
      </w:r>
      <w:ins w:id="118" w:author="Usuario" w:date="2025-05-16T21:10:00Z" w16du:dateUtc="2025-05-16T19:10:00Z">
        <w:r w:rsidR="00B50AA7">
          <w:rPr>
            <w:lang w:val="en-IE"/>
          </w:rPr>
          <w:t>of handlin</w:t>
        </w:r>
      </w:ins>
      <w:ins w:id="119" w:author="Usuario" w:date="2025-05-16T21:11:00Z" w16du:dateUtc="2025-05-16T19:11:00Z">
        <w:r w:rsidR="00B50AA7">
          <w:rPr>
            <w:lang w:val="en-IE"/>
          </w:rPr>
          <w:t xml:space="preserve">g </w:t>
        </w:r>
      </w:ins>
      <w:r w:rsidR="0065700E">
        <w:rPr>
          <w:lang w:val="en-IE"/>
        </w:rPr>
        <w:t>or interaction</w:t>
      </w:r>
      <w:ins w:id="120" w:author="Usuario" w:date="2025-05-16T21:11:00Z" w16du:dateUtc="2025-05-16T19:11:00Z">
        <w:r w:rsidR="00B50AA7">
          <w:rPr>
            <w:lang w:val="en-IE"/>
          </w:rPr>
          <w:t xml:space="preserve"> between……</w:t>
        </w:r>
      </w:ins>
      <w:r w:rsidR="0065700E">
        <w:rPr>
          <w:lang w:val="en-IE"/>
        </w:rPr>
        <w:t xml:space="preserve">. </w:t>
      </w:r>
    </w:p>
    <w:p w14:paraId="7DD9705E" w14:textId="211C089E" w:rsidR="00CD0839" w:rsidRDefault="0065700E" w:rsidP="00E41A7D">
      <w:pPr>
        <w:pStyle w:val="Standard"/>
        <w:spacing w:line="276" w:lineRule="auto"/>
        <w:jc w:val="both"/>
        <w:rPr>
          <w:lang w:val="en-IE"/>
        </w:rPr>
      </w:pPr>
      <w:proofErr w:type="spellStart"/>
      <w:r>
        <w:rPr>
          <w:lang w:val="en-IE"/>
        </w:rPr>
        <w:t>MPx</w:t>
      </w:r>
      <w:proofErr w:type="spellEnd"/>
      <w:r>
        <w:rPr>
          <w:lang w:val="en-IE"/>
        </w:rPr>
        <w:t xml:space="preserve"> activity showed </w:t>
      </w:r>
      <w:commentRangeStart w:id="121"/>
      <w:r>
        <w:rPr>
          <w:lang w:val="en-IE"/>
        </w:rPr>
        <w:t xml:space="preserve">significant interaction </w:t>
      </w:r>
      <w:commentRangeEnd w:id="121"/>
      <w:r w:rsidR="00B50AA7">
        <w:rPr>
          <w:rStyle w:val="Refdecomentario"/>
          <w:rFonts w:cs="Mangal"/>
        </w:rPr>
        <w:commentReference w:id="121"/>
      </w:r>
      <w:r>
        <w:rPr>
          <w:lang w:val="en-IE"/>
        </w:rPr>
        <w:t>in columnar samples. At T</w:t>
      </w:r>
      <w:del w:id="122" w:author="Usuario" w:date="2025-05-16T21:11:00Z" w16du:dateUtc="2025-05-16T19:11:00Z">
        <w:r w:rsidDel="00B50AA7">
          <w:rPr>
            <w:lang w:val="en-IE"/>
          </w:rPr>
          <w:delText>0,</w:delText>
        </w:r>
      </w:del>
      <w:ins w:id="123" w:author="Usuario" w:date="2025-05-16T21:11:00Z" w16du:dateUtc="2025-05-16T19:11:00Z">
        <w:r w:rsidR="00B50AA7">
          <w:rPr>
            <w:lang w:val="en-IE"/>
          </w:rPr>
          <w:t>1</w:t>
        </w:r>
      </w:ins>
      <w:r>
        <w:rPr>
          <w:lang w:val="en-IE"/>
        </w:rPr>
        <w:t xml:space="preserve"> columnar </w:t>
      </w:r>
      <w:proofErr w:type="spellStart"/>
      <w:r>
        <w:rPr>
          <w:lang w:val="en-IE"/>
        </w:rPr>
        <w:t>MPx</w:t>
      </w:r>
      <w:proofErr w:type="spellEnd"/>
      <w:r>
        <w:rPr>
          <w:lang w:val="en-IE"/>
        </w:rPr>
        <w:t xml:space="preserve"> activity was lower for sectioned individuals (</w:t>
      </w:r>
      <w:r w:rsidRPr="006C2148">
        <w:rPr>
          <w:shd w:val="clear" w:color="auto" w:fill="FCA6B8"/>
          <w:lang w:val="en-IE"/>
        </w:rPr>
        <w:t>p</w:t>
      </w:r>
      <w:r w:rsidR="00DC4582">
        <w:rPr>
          <w:shd w:val="clear" w:color="auto" w:fill="FCA6B8"/>
          <w:lang w:val="en-IE"/>
        </w:rPr>
        <w:t xml:space="preserve"> = 0.000895, p &lt; 0.001</w:t>
      </w:r>
      <w:r>
        <w:rPr>
          <w:lang w:val="en-IE"/>
        </w:rPr>
        <w:t xml:space="preserve">), </w:t>
      </w:r>
      <w:commentRangeStart w:id="124"/>
      <w:r>
        <w:rPr>
          <w:lang w:val="en-IE"/>
        </w:rPr>
        <w:t xml:space="preserve">while there were no significant differences at </w:t>
      </w:r>
      <w:del w:id="125" w:author="Usuario" w:date="2025-05-16T21:11:00Z" w16du:dateUtc="2025-05-16T19:11:00Z">
        <w:r w:rsidDel="00B50AA7">
          <w:rPr>
            <w:lang w:val="en-IE"/>
          </w:rPr>
          <w:delText xml:space="preserve">T1 </w:delText>
        </w:r>
      </w:del>
      <w:ins w:id="126" w:author="Usuario" w:date="2025-05-16T21:11:00Z" w16du:dateUtc="2025-05-16T19:11:00Z">
        <w:r w:rsidR="00B50AA7">
          <w:rPr>
            <w:lang w:val="en-IE"/>
          </w:rPr>
          <w:t>T</w:t>
        </w:r>
        <w:r w:rsidR="00B50AA7">
          <w:rPr>
            <w:lang w:val="en-IE"/>
          </w:rPr>
          <w:t>2</w:t>
        </w:r>
        <w:r w:rsidR="00B50AA7">
          <w:rPr>
            <w:lang w:val="en-IE"/>
          </w:rPr>
          <w:t xml:space="preserve"> </w:t>
        </w:r>
      </w:ins>
      <w:r>
        <w:rPr>
          <w:lang w:val="en-IE"/>
        </w:rPr>
        <w:t>(</w:t>
      </w:r>
      <w:r w:rsidRPr="006C2148">
        <w:rPr>
          <w:shd w:val="clear" w:color="auto" w:fill="FCA6B8"/>
          <w:lang w:val="en-IE"/>
        </w:rPr>
        <w:t>p</w:t>
      </w:r>
      <w:r w:rsidR="00DC4582">
        <w:rPr>
          <w:shd w:val="clear" w:color="auto" w:fill="FCA6B8"/>
          <w:lang w:val="en-IE"/>
        </w:rPr>
        <w:t xml:space="preserve"> = 0.674</w:t>
      </w:r>
      <w:r>
        <w:rPr>
          <w:lang w:val="en-IE"/>
        </w:rPr>
        <w:t xml:space="preserve">). </w:t>
      </w:r>
      <w:commentRangeEnd w:id="124"/>
      <w:r w:rsidR="00B50AA7">
        <w:rPr>
          <w:rStyle w:val="Refdecomentario"/>
          <w:rFonts w:cs="Mangal"/>
        </w:rPr>
        <w:commentReference w:id="124"/>
      </w:r>
      <w:r>
        <w:rPr>
          <w:lang w:val="en-IE"/>
        </w:rPr>
        <w:t>The effect of sectioning and time on tentacular activity also resulted non-significant.</w:t>
      </w:r>
    </w:p>
    <w:p w14:paraId="19B8CE86" w14:textId="77777777" w:rsidR="000F506B" w:rsidRDefault="000F506B" w:rsidP="00E41A7D">
      <w:pPr>
        <w:pStyle w:val="Standard"/>
        <w:spacing w:line="276" w:lineRule="auto"/>
        <w:jc w:val="both"/>
        <w:rPr>
          <w:lang w:val="en-IE"/>
        </w:rPr>
      </w:pPr>
      <w:r>
        <w:rPr>
          <w:lang w:val="en-IE"/>
        </w:rPr>
        <w:t xml:space="preserve">Columnar lysozyme activity showed no significant </w:t>
      </w:r>
      <w:r w:rsidR="004B1EC6">
        <w:rPr>
          <w:lang w:val="en-IE"/>
        </w:rPr>
        <w:t>differences associated with the studied variables.</w:t>
      </w:r>
    </w:p>
    <w:p w14:paraId="61D7A559" w14:textId="77777777" w:rsidR="0019707F" w:rsidRDefault="006B2408" w:rsidP="00E41A7D">
      <w:pPr>
        <w:pStyle w:val="Standard"/>
        <w:spacing w:line="276" w:lineRule="auto"/>
        <w:jc w:val="both"/>
        <w:rPr>
          <w:sz w:val="32"/>
          <w:szCs w:val="32"/>
          <w:lang w:val="en-IE"/>
        </w:rPr>
      </w:pPr>
      <w:r w:rsidRPr="00E41A7D">
        <w:rPr>
          <w:sz w:val="32"/>
          <w:szCs w:val="32"/>
          <w:lang w:val="en-IE"/>
        </w:rPr>
        <w:t>4. Discussion</w:t>
      </w:r>
    </w:p>
    <w:p w14:paraId="28EF29CA" w14:textId="77777777" w:rsidR="00E41A7D" w:rsidRPr="00E41A7D" w:rsidRDefault="00E41A7D" w:rsidP="00E41A7D">
      <w:pPr>
        <w:pStyle w:val="Standard"/>
        <w:spacing w:line="276" w:lineRule="auto"/>
        <w:jc w:val="both"/>
        <w:rPr>
          <w:lang w:val="en-IE"/>
        </w:rPr>
      </w:pPr>
    </w:p>
    <w:p w14:paraId="7A22F7C8" w14:textId="77777777" w:rsidR="006B2408" w:rsidRDefault="006B2408" w:rsidP="00E41A7D">
      <w:pPr>
        <w:pStyle w:val="Standard"/>
        <w:spacing w:line="276" w:lineRule="auto"/>
        <w:jc w:val="both"/>
        <w:rPr>
          <w:sz w:val="32"/>
          <w:szCs w:val="32"/>
          <w:lang w:val="en-IE"/>
        </w:rPr>
      </w:pPr>
      <w:r w:rsidRPr="00E41A7D">
        <w:rPr>
          <w:sz w:val="32"/>
          <w:szCs w:val="32"/>
          <w:lang w:val="en-IE"/>
        </w:rPr>
        <w:t xml:space="preserve">5. </w:t>
      </w:r>
      <w:proofErr w:type="spellStart"/>
      <w:r w:rsidRPr="00E41A7D">
        <w:rPr>
          <w:sz w:val="32"/>
          <w:szCs w:val="32"/>
          <w:lang w:val="en-IE"/>
        </w:rPr>
        <w:t>Conclussions</w:t>
      </w:r>
      <w:proofErr w:type="spellEnd"/>
    </w:p>
    <w:p w14:paraId="2A88A5D9" w14:textId="77777777" w:rsidR="00E41A7D" w:rsidRPr="00E41A7D" w:rsidRDefault="00E41A7D" w:rsidP="00E41A7D">
      <w:pPr>
        <w:pStyle w:val="Standard"/>
        <w:spacing w:line="276" w:lineRule="auto"/>
        <w:jc w:val="both"/>
        <w:rPr>
          <w:lang w:val="en-IE"/>
        </w:rPr>
      </w:pPr>
    </w:p>
    <w:p w14:paraId="574F48C7" w14:textId="77777777" w:rsidR="0019707F" w:rsidRDefault="006B2408" w:rsidP="00E41A7D">
      <w:pPr>
        <w:pStyle w:val="Standard"/>
        <w:shd w:val="clear" w:color="auto" w:fill="FFF2CC" w:themeFill="accent4" w:themeFillTint="33"/>
        <w:spacing w:line="276" w:lineRule="auto"/>
        <w:jc w:val="both"/>
        <w:rPr>
          <w:sz w:val="32"/>
          <w:szCs w:val="32"/>
          <w:lang w:val="en-IE"/>
        </w:rPr>
      </w:pPr>
      <w:r w:rsidRPr="00E41A7D">
        <w:rPr>
          <w:sz w:val="32"/>
          <w:szCs w:val="32"/>
          <w:lang w:val="en-IE"/>
        </w:rPr>
        <w:lastRenderedPageBreak/>
        <w:t>6. References</w:t>
      </w:r>
    </w:p>
    <w:p w14:paraId="17A7D70F" w14:textId="77777777" w:rsidR="00E41A7D" w:rsidRPr="00E41A7D" w:rsidRDefault="00E41A7D" w:rsidP="00E41A7D">
      <w:pPr>
        <w:pStyle w:val="Standard"/>
        <w:shd w:val="clear" w:color="auto" w:fill="FFF2CC" w:themeFill="accent4" w:themeFillTint="33"/>
        <w:spacing w:line="276" w:lineRule="auto"/>
        <w:jc w:val="both"/>
        <w:rPr>
          <w:sz w:val="32"/>
          <w:szCs w:val="32"/>
          <w:lang w:val="en-IE"/>
        </w:rPr>
      </w:pPr>
    </w:p>
    <w:p w14:paraId="1CF208FB" w14:textId="77777777" w:rsidR="001E0AC3" w:rsidRPr="001E0AC3" w:rsidRDefault="001E0AC3" w:rsidP="00E41A7D">
      <w:pPr>
        <w:autoSpaceDE w:val="0"/>
        <w:spacing w:line="276" w:lineRule="auto"/>
        <w:ind w:hanging="480"/>
        <w:divId w:val="754858639"/>
        <w:rPr>
          <w:rFonts w:eastAsia="Times New Roman"/>
          <w:kern w:val="0"/>
          <w:lang w:val="en-IE"/>
        </w:rPr>
      </w:pPr>
      <w:r w:rsidRPr="00104D14">
        <w:rPr>
          <w:rFonts w:eastAsia="Times New Roman"/>
          <w:lang w:val="en-IE"/>
        </w:rPr>
        <w:t xml:space="preserve">Aebi, H. (1984). [13] Catalase in vitro.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121–126. https://doi.org/10.1016/S0076-6879(84)05016-3</w:t>
      </w:r>
    </w:p>
    <w:p w14:paraId="0C4F574F" w14:textId="77777777" w:rsidR="001E0AC3" w:rsidRPr="001E0AC3" w:rsidRDefault="001E0AC3" w:rsidP="00E41A7D">
      <w:pPr>
        <w:autoSpaceDE w:val="0"/>
        <w:spacing w:line="276" w:lineRule="auto"/>
        <w:ind w:hanging="480"/>
        <w:divId w:val="1938901167"/>
        <w:rPr>
          <w:rFonts w:eastAsia="Times New Roman"/>
          <w:lang w:val="en-IE"/>
        </w:rPr>
      </w:pPr>
      <w:r w:rsidRPr="001E0AC3">
        <w:rPr>
          <w:rFonts w:eastAsia="Times New Roman"/>
          <w:lang w:val="en-IE"/>
        </w:rPr>
        <w:t xml:space="preserve">Bradford, M. (1976). A Rapid and Sensitive Method for the Quantitation of Microgram Quantities of Protein Utilizing the Principle of Protein-Dye Binding. </w:t>
      </w:r>
      <w:r w:rsidRPr="001E0AC3">
        <w:rPr>
          <w:rFonts w:eastAsia="Times New Roman"/>
          <w:i/>
          <w:iCs/>
          <w:lang w:val="en-IE"/>
        </w:rPr>
        <w:t>Analytical Biochemistry</w:t>
      </w:r>
      <w:r w:rsidRPr="001E0AC3">
        <w:rPr>
          <w:rFonts w:eastAsia="Times New Roman"/>
          <w:lang w:val="en-IE"/>
        </w:rPr>
        <w:t xml:space="preserve">, </w:t>
      </w:r>
      <w:r w:rsidRPr="001E0AC3">
        <w:rPr>
          <w:rFonts w:eastAsia="Times New Roman"/>
          <w:i/>
          <w:iCs/>
          <w:lang w:val="en-IE"/>
        </w:rPr>
        <w:t>72</w:t>
      </w:r>
      <w:r w:rsidRPr="001E0AC3">
        <w:rPr>
          <w:rFonts w:eastAsia="Times New Roman"/>
          <w:lang w:val="en-IE"/>
        </w:rPr>
        <w:t>(1–2). https://doi.org/10.1006/abio.1976.9999</w:t>
      </w:r>
    </w:p>
    <w:p w14:paraId="5AD5282C" w14:textId="77777777" w:rsidR="001E0AC3" w:rsidRPr="001E0AC3" w:rsidRDefault="001E0AC3" w:rsidP="00E41A7D">
      <w:pPr>
        <w:autoSpaceDE w:val="0"/>
        <w:spacing w:line="276" w:lineRule="auto"/>
        <w:ind w:hanging="480"/>
        <w:divId w:val="277837095"/>
        <w:rPr>
          <w:rFonts w:eastAsia="Times New Roman"/>
          <w:lang w:val="en-IE"/>
        </w:rPr>
      </w:pPr>
      <w:r w:rsidRPr="001E0AC3">
        <w:rPr>
          <w:rFonts w:eastAsia="Times New Roman"/>
          <w:lang w:val="en-IE"/>
        </w:rPr>
        <w:t xml:space="preserve">Buege, J. A., &amp; </w:t>
      </w:r>
      <w:proofErr w:type="spellStart"/>
      <w:r w:rsidRPr="001E0AC3">
        <w:rPr>
          <w:rFonts w:eastAsia="Times New Roman"/>
          <w:lang w:val="en-IE"/>
        </w:rPr>
        <w:t>Aust</w:t>
      </w:r>
      <w:proofErr w:type="spellEnd"/>
      <w:r w:rsidRPr="001E0AC3">
        <w:rPr>
          <w:rFonts w:eastAsia="Times New Roman"/>
          <w:lang w:val="en-IE"/>
        </w:rPr>
        <w:t xml:space="preserve">, S. D. (1978). Microsomal Lipid Peroxidation.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52</w:t>
      </w:r>
      <w:r w:rsidRPr="001E0AC3">
        <w:rPr>
          <w:rFonts w:eastAsia="Times New Roman"/>
          <w:lang w:val="en-IE"/>
        </w:rPr>
        <w:t>(C). https://doi.org/10.1016/S0076-6879(78)52032-6</w:t>
      </w:r>
    </w:p>
    <w:p w14:paraId="3E72FBD9" w14:textId="77777777" w:rsidR="001E0AC3" w:rsidRDefault="001E0AC3" w:rsidP="00E41A7D">
      <w:pPr>
        <w:autoSpaceDE w:val="0"/>
        <w:spacing w:line="276" w:lineRule="auto"/>
        <w:ind w:hanging="480"/>
        <w:divId w:val="236986982"/>
        <w:rPr>
          <w:rFonts w:eastAsia="Times New Roman"/>
        </w:rPr>
      </w:pPr>
      <w:r w:rsidRPr="001E0AC3">
        <w:rPr>
          <w:rFonts w:eastAsia="Times New Roman"/>
          <w:lang w:val="en-IE"/>
        </w:rPr>
        <w:t xml:space="preserve">Carlberg, I., &amp; </w:t>
      </w:r>
      <w:proofErr w:type="spellStart"/>
      <w:r w:rsidRPr="001E0AC3">
        <w:rPr>
          <w:rFonts w:eastAsia="Times New Roman"/>
          <w:lang w:val="en-IE"/>
        </w:rPr>
        <w:t>Mannervik</w:t>
      </w:r>
      <w:proofErr w:type="spellEnd"/>
      <w:r w:rsidRPr="001E0AC3">
        <w:rPr>
          <w:rFonts w:eastAsia="Times New Roman"/>
          <w:lang w:val="en-IE"/>
        </w:rPr>
        <w:t xml:space="preserve">, B. (1975). Purification and characterization of the flavoenzyme glutathione reductase from rat liver.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Biological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w:t>
      </w:r>
      <w:r>
        <w:rPr>
          <w:rFonts w:eastAsia="Times New Roman"/>
          <w:i/>
          <w:iCs/>
        </w:rPr>
        <w:t>250</w:t>
      </w:r>
      <w:r>
        <w:rPr>
          <w:rFonts w:eastAsia="Times New Roman"/>
        </w:rPr>
        <w:t>(14), 5475–5480. https://doi.org/10.1016/S0021-9258(19)41206-4</w:t>
      </w:r>
    </w:p>
    <w:p w14:paraId="5C3481D5" w14:textId="77777777" w:rsidR="001E0AC3" w:rsidRPr="001E0AC3" w:rsidRDefault="001E0AC3" w:rsidP="00E41A7D">
      <w:pPr>
        <w:autoSpaceDE w:val="0"/>
        <w:spacing w:line="276" w:lineRule="auto"/>
        <w:ind w:hanging="480"/>
        <w:divId w:val="535581824"/>
        <w:rPr>
          <w:rFonts w:eastAsia="Times New Roman"/>
          <w:lang w:val="en-IE"/>
        </w:rPr>
      </w:pPr>
      <w:r>
        <w:rPr>
          <w:rFonts w:eastAsia="Times New Roman"/>
        </w:rPr>
        <w:t xml:space="preserve">Coll, A., Rufino-Palomares, E. E., Ramos-Barbero, M., Ortiz-Maldonado, A. E., Pantoja-Echevarría, L. M., González-Ordóñez, I., Pérez-Jiménez, A., &amp; Trenzado, C. E. (2025). </w:t>
      </w:r>
      <w:r w:rsidRPr="001E0AC3">
        <w:rPr>
          <w:rFonts w:eastAsia="Times New Roman"/>
          <w:lang w:val="en-IE"/>
        </w:rPr>
        <w:t xml:space="preserve">Effects of environmental factors on the oxidative status of Anemonia viridis in aquaculture systems. </w:t>
      </w:r>
      <w:r w:rsidRPr="001E0AC3">
        <w:rPr>
          <w:rFonts w:eastAsia="Times New Roman"/>
          <w:i/>
          <w:iCs/>
          <w:lang w:val="en-IE"/>
        </w:rPr>
        <w:t>Comparative Biochemistry and Physiology Part B: Biochemistry and Molecular Biology</w:t>
      </w:r>
      <w:r w:rsidRPr="001E0AC3">
        <w:rPr>
          <w:rFonts w:eastAsia="Times New Roman"/>
          <w:lang w:val="en-IE"/>
        </w:rPr>
        <w:t xml:space="preserve">, </w:t>
      </w:r>
      <w:r w:rsidRPr="001E0AC3">
        <w:rPr>
          <w:rFonts w:eastAsia="Times New Roman"/>
          <w:i/>
          <w:iCs/>
          <w:lang w:val="en-IE"/>
        </w:rPr>
        <w:t>275</w:t>
      </w:r>
      <w:r w:rsidRPr="001E0AC3">
        <w:rPr>
          <w:rFonts w:eastAsia="Times New Roman"/>
          <w:lang w:val="en-IE"/>
        </w:rPr>
        <w:t>, 111042. https://doi.org/10.1016/J.CBPB.2024.111042</w:t>
      </w:r>
    </w:p>
    <w:p w14:paraId="6565A596" w14:textId="77777777" w:rsidR="001E0AC3" w:rsidRPr="001E0AC3" w:rsidRDefault="001E0AC3" w:rsidP="00E41A7D">
      <w:pPr>
        <w:autoSpaceDE w:val="0"/>
        <w:spacing w:line="276" w:lineRule="auto"/>
        <w:ind w:hanging="480"/>
        <w:divId w:val="766268191"/>
        <w:rPr>
          <w:rFonts w:eastAsia="Times New Roman"/>
          <w:lang w:val="en-IE"/>
        </w:rPr>
      </w:pPr>
      <w:r w:rsidRPr="001E0AC3">
        <w:rPr>
          <w:rFonts w:eastAsia="Times New Roman"/>
          <w:lang w:val="en-IE"/>
        </w:rPr>
        <w:t xml:space="preserve">Easy, R. H., &amp; Ross, N. W. (2010). Changes in Atlantic salmon Salmo </w:t>
      </w:r>
      <w:proofErr w:type="spellStart"/>
      <w:r w:rsidRPr="001E0AC3">
        <w:rPr>
          <w:rFonts w:eastAsia="Times New Roman"/>
          <w:lang w:val="en-IE"/>
        </w:rPr>
        <w:t>salar</w:t>
      </w:r>
      <w:proofErr w:type="spellEnd"/>
      <w:r w:rsidRPr="001E0AC3">
        <w:rPr>
          <w:rFonts w:eastAsia="Times New Roman"/>
          <w:lang w:val="en-IE"/>
        </w:rPr>
        <w:t xml:space="preserve"> mucus components following short- and long-term handling stress. </w:t>
      </w:r>
      <w:r w:rsidRPr="001E0AC3">
        <w:rPr>
          <w:rFonts w:eastAsia="Times New Roman"/>
          <w:i/>
          <w:iCs/>
          <w:lang w:val="en-IE"/>
        </w:rPr>
        <w:t>Journal of Fish Biology</w:t>
      </w:r>
      <w:r w:rsidRPr="001E0AC3">
        <w:rPr>
          <w:rFonts w:eastAsia="Times New Roman"/>
          <w:lang w:val="en-IE"/>
        </w:rPr>
        <w:t xml:space="preserve">, </w:t>
      </w:r>
      <w:r w:rsidRPr="001E0AC3">
        <w:rPr>
          <w:rFonts w:eastAsia="Times New Roman"/>
          <w:i/>
          <w:iCs/>
          <w:lang w:val="en-IE"/>
        </w:rPr>
        <w:t>77</w:t>
      </w:r>
      <w:r w:rsidRPr="001E0AC3">
        <w:rPr>
          <w:rFonts w:eastAsia="Times New Roman"/>
          <w:lang w:val="en-IE"/>
        </w:rPr>
        <w:t>(7). https://doi.org/10.1111/j.1095-8649.2010.02796.x</w:t>
      </w:r>
    </w:p>
    <w:p w14:paraId="078E6A33" w14:textId="77777777" w:rsidR="001E0AC3" w:rsidRPr="001E0AC3" w:rsidRDefault="001E0AC3" w:rsidP="00E41A7D">
      <w:pPr>
        <w:autoSpaceDE w:val="0"/>
        <w:spacing w:line="276" w:lineRule="auto"/>
        <w:ind w:hanging="480"/>
        <w:divId w:val="94790896"/>
        <w:rPr>
          <w:rFonts w:eastAsia="Times New Roman"/>
          <w:lang w:val="en-IE"/>
        </w:rPr>
      </w:pPr>
      <w:r w:rsidRPr="00E41A7D">
        <w:rPr>
          <w:rFonts w:eastAsia="Times New Roman"/>
          <w:lang w:val="en-IE"/>
        </w:rPr>
        <w:t xml:space="preserve">Erel, O. (2004). A novel automated direct measurement method for total antioxidant capacity using </w:t>
      </w:r>
      <w:r w:rsidRPr="001E0AC3">
        <w:rPr>
          <w:rFonts w:eastAsia="Times New Roman"/>
          <w:lang w:val="en-IE"/>
        </w:rPr>
        <w:t xml:space="preserve">a new generation, more stable ABTS radical cation. </w:t>
      </w:r>
      <w:r w:rsidRPr="001E0AC3">
        <w:rPr>
          <w:rFonts w:eastAsia="Times New Roman"/>
          <w:i/>
          <w:iCs/>
          <w:lang w:val="en-IE"/>
        </w:rPr>
        <w:t>Clinical Biochemistry</w:t>
      </w:r>
      <w:r w:rsidRPr="001E0AC3">
        <w:rPr>
          <w:rFonts w:eastAsia="Times New Roman"/>
          <w:lang w:val="en-IE"/>
        </w:rPr>
        <w:t xml:space="preserve">, </w:t>
      </w:r>
      <w:r w:rsidRPr="001E0AC3">
        <w:rPr>
          <w:rFonts w:eastAsia="Times New Roman"/>
          <w:i/>
          <w:iCs/>
          <w:lang w:val="en-IE"/>
        </w:rPr>
        <w:t>37</w:t>
      </w:r>
      <w:r w:rsidRPr="001E0AC3">
        <w:rPr>
          <w:rFonts w:eastAsia="Times New Roman"/>
          <w:lang w:val="en-IE"/>
        </w:rPr>
        <w:t>(4), 277–285. https://doi.org/10.1016/J.CLINBIOCHEM.2003.11.015</w:t>
      </w:r>
    </w:p>
    <w:p w14:paraId="7D8CDFEB" w14:textId="77777777" w:rsidR="001E0AC3" w:rsidRPr="001E0AC3" w:rsidRDefault="001E0AC3" w:rsidP="00E41A7D">
      <w:pPr>
        <w:autoSpaceDE w:val="0"/>
        <w:spacing w:line="276" w:lineRule="auto"/>
        <w:ind w:hanging="480"/>
        <w:divId w:val="1710182332"/>
        <w:rPr>
          <w:rFonts w:eastAsia="Times New Roman"/>
          <w:lang w:val="en-IE"/>
        </w:rPr>
      </w:pPr>
      <w:proofErr w:type="spellStart"/>
      <w:r w:rsidRPr="001E0AC3">
        <w:rPr>
          <w:rFonts w:eastAsia="Times New Roman"/>
          <w:lang w:val="en-IE"/>
        </w:rPr>
        <w:t>Flohé</w:t>
      </w:r>
      <w:proofErr w:type="spellEnd"/>
      <w:r w:rsidRPr="001E0AC3">
        <w:rPr>
          <w:rFonts w:eastAsia="Times New Roman"/>
          <w:lang w:val="en-IE"/>
        </w:rPr>
        <w:t xml:space="preserve">, L., &amp; </w:t>
      </w:r>
      <w:proofErr w:type="spellStart"/>
      <w:r w:rsidRPr="001E0AC3">
        <w:rPr>
          <w:rFonts w:eastAsia="Times New Roman"/>
          <w:lang w:val="en-IE"/>
        </w:rPr>
        <w:t>Günzler</w:t>
      </w:r>
      <w:proofErr w:type="spellEnd"/>
      <w:r w:rsidRPr="001E0AC3">
        <w:rPr>
          <w:rFonts w:eastAsia="Times New Roman"/>
          <w:lang w:val="en-IE"/>
        </w:rPr>
        <w:t xml:space="preserve">, W. A. (1984). [12] Assays of glutathione peroxidase. </w:t>
      </w:r>
      <w:r w:rsidRPr="001E0AC3">
        <w:rPr>
          <w:rFonts w:eastAsia="Times New Roman"/>
          <w:i/>
          <w:iCs/>
          <w:lang w:val="en-IE"/>
        </w:rPr>
        <w:t>Methods in Enzymology</w:t>
      </w:r>
      <w:r w:rsidRPr="001E0AC3">
        <w:rPr>
          <w:rFonts w:eastAsia="Times New Roman"/>
          <w:lang w:val="en-IE"/>
        </w:rPr>
        <w:t xml:space="preserve">, </w:t>
      </w:r>
      <w:r w:rsidRPr="001E0AC3">
        <w:rPr>
          <w:rFonts w:eastAsia="Times New Roman"/>
          <w:i/>
          <w:iCs/>
          <w:lang w:val="en-IE"/>
        </w:rPr>
        <w:t>105</w:t>
      </w:r>
      <w:r w:rsidRPr="001E0AC3">
        <w:rPr>
          <w:rFonts w:eastAsia="Times New Roman"/>
          <w:lang w:val="en-IE"/>
        </w:rPr>
        <w:t>(C), 114–120. https://doi.org/10.1016/S0076-6879(84)05015-1</w:t>
      </w:r>
    </w:p>
    <w:p w14:paraId="20773FD2" w14:textId="77777777" w:rsidR="001E0AC3" w:rsidRPr="001E0AC3" w:rsidRDefault="001E0AC3" w:rsidP="00E41A7D">
      <w:pPr>
        <w:autoSpaceDE w:val="0"/>
        <w:spacing w:line="276" w:lineRule="auto"/>
        <w:ind w:hanging="480"/>
        <w:divId w:val="1135568340"/>
        <w:rPr>
          <w:rFonts w:eastAsia="Times New Roman"/>
          <w:lang w:val="en-IE"/>
        </w:rPr>
      </w:pPr>
      <w:r>
        <w:rPr>
          <w:rFonts w:eastAsia="Times New Roman"/>
        </w:rPr>
        <w:t xml:space="preserve">Frasco, M. F., &amp; </w:t>
      </w:r>
      <w:proofErr w:type="spellStart"/>
      <w:r>
        <w:rPr>
          <w:rFonts w:eastAsia="Times New Roman"/>
        </w:rPr>
        <w:t>Guilhermino</w:t>
      </w:r>
      <w:proofErr w:type="spellEnd"/>
      <w:r>
        <w:rPr>
          <w:rFonts w:eastAsia="Times New Roman"/>
        </w:rPr>
        <w:t xml:space="preserve">, L. (2002). </w:t>
      </w:r>
      <w:r w:rsidRPr="001E0AC3">
        <w:rPr>
          <w:rFonts w:eastAsia="Times New Roman"/>
          <w:lang w:val="en-IE"/>
        </w:rPr>
        <w:t xml:space="preserve">Effects of dimethoate and beta-naphthoflavone on selected biomarkers of Poecilia reticulata. </w:t>
      </w:r>
      <w:r w:rsidRPr="001E0AC3">
        <w:rPr>
          <w:rFonts w:eastAsia="Times New Roman"/>
          <w:i/>
          <w:iCs/>
          <w:lang w:val="en-IE"/>
        </w:rPr>
        <w:t>Fish Physiology and Biochemistry 2002 26:2</w:t>
      </w:r>
      <w:r w:rsidRPr="001E0AC3">
        <w:rPr>
          <w:rFonts w:eastAsia="Times New Roman"/>
          <w:lang w:val="en-IE"/>
        </w:rPr>
        <w:t xml:space="preserve">, </w:t>
      </w:r>
      <w:r w:rsidRPr="001E0AC3">
        <w:rPr>
          <w:rFonts w:eastAsia="Times New Roman"/>
          <w:i/>
          <w:iCs/>
          <w:lang w:val="en-IE"/>
        </w:rPr>
        <w:t>26</w:t>
      </w:r>
      <w:r w:rsidRPr="001E0AC3">
        <w:rPr>
          <w:rFonts w:eastAsia="Times New Roman"/>
          <w:lang w:val="en-IE"/>
        </w:rPr>
        <w:t>(2), 149–156. https://doi.org/10.1023/A:1025457831923</w:t>
      </w:r>
    </w:p>
    <w:p w14:paraId="19D82219" w14:textId="77777777" w:rsidR="001E0AC3" w:rsidRPr="001E0AC3" w:rsidRDefault="001E0AC3" w:rsidP="00E41A7D">
      <w:pPr>
        <w:autoSpaceDE w:val="0"/>
        <w:spacing w:line="276" w:lineRule="auto"/>
        <w:ind w:hanging="480"/>
        <w:divId w:val="362439454"/>
        <w:rPr>
          <w:rFonts w:eastAsia="Times New Roman"/>
          <w:lang w:val="en-IE"/>
        </w:rPr>
      </w:pPr>
      <w:r w:rsidRPr="001E0AC3">
        <w:rPr>
          <w:rFonts w:eastAsia="Times New Roman"/>
          <w:lang w:val="en-IE"/>
        </w:rPr>
        <w:t xml:space="preserve">Huang, Z. H., Ma, A. J., &amp; Wang, X. A. (2011). The immune response of turbot, Scophthalmus maximus (L.), skin to high water temperature. </w:t>
      </w:r>
      <w:r w:rsidRPr="001E0AC3">
        <w:rPr>
          <w:rFonts w:eastAsia="Times New Roman"/>
          <w:i/>
          <w:iCs/>
          <w:lang w:val="en-IE"/>
        </w:rPr>
        <w:t>Journal of Fish Diseases</w:t>
      </w:r>
      <w:r w:rsidRPr="001E0AC3">
        <w:rPr>
          <w:rFonts w:eastAsia="Times New Roman"/>
          <w:lang w:val="en-IE"/>
        </w:rPr>
        <w:t xml:space="preserve">, </w:t>
      </w:r>
      <w:r w:rsidRPr="001E0AC3">
        <w:rPr>
          <w:rFonts w:eastAsia="Times New Roman"/>
          <w:i/>
          <w:iCs/>
          <w:lang w:val="en-IE"/>
        </w:rPr>
        <w:t>34</w:t>
      </w:r>
      <w:r w:rsidRPr="001E0AC3">
        <w:rPr>
          <w:rFonts w:eastAsia="Times New Roman"/>
          <w:lang w:val="en-IE"/>
        </w:rPr>
        <w:t>(8). https://doi.org/10.1111/j.1365-2761.2011.01275.x</w:t>
      </w:r>
    </w:p>
    <w:p w14:paraId="13A0E583" w14:textId="77777777" w:rsidR="001E0AC3" w:rsidRPr="001E0AC3" w:rsidRDefault="001E0AC3" w:rsidP="00E41A7D">
      <w:pPr>
        <w:autoSpaceDE w:val="0"/>
        <w:spacing w:line="276" w:lineRule="auto"/>
        <w:ind w:hanging="480"/>
        <w:divId w:val="1429156514"/>
        <w:rPr>
          <w:rFonts w:eastAsia="Times New Roman"/>
          <w:lang w:val="en-IE"/>
        </w:rPr>
      </w:pPr>
      <w:r w:rsidRPr="001E0AC3">
        <w:rPr>
          <w:rFonts w:eastAsia="Times New Roman"/>
          <w:lang w:val="en-IE"/>
        </w:rPr>
        <w:t xml:space="preserve">Lemaire, P., </w:t>
      </w:r>
      <w:proofErr w:type="spellStart"/>
      <w:r w:rsidRPr="001E0AC3">
        <w:rPr>
          <w:rFonts w:eastAsia="Times New Roman"/>
          <w:lang w:val="en-IE"/>
        </w:rPr>
        <w:t>Sturve</w:t>
      </w:r>
      <w:proofErr w:type="spellEnd"/>
      <w:r w:rsidRPr="001E0AC3">
        <w:rPr>
          <w:rFonts w:eastAsia="Times New Roman"/>
          <w:lang w:val="en-IE"/>
        </w:rPr>
        <w:t xml:space="preserve">, J., </w:t>
      </w:r>
      <w:proofErr w:type="spellStart"/>
      <w:r w:rsidRPr="001E0AC3">
        <w:rPr>
          <w:rFonts w:eastAsia="Times New Roman"/>
          <w:lang w:val="en-IE"/>
        </w:rPr>
        <w:t>Förlin</w:t>
      </w:r>
      <w:proofErr w:type="spellEnd"/>
      <w:r w:rsidRPr="001E0AC3">
        <w:rPr>
          <w:rFonts w:eastAsia="Times New Roman"/>
          <w:lang w:val="en-IE"/>
        </w:rPr>
        <w:t xml:space="preserve">, L., &amp; Livingstone, D. R. (1996). Studies on aromatic hydrocarbon quinone metabolism and DT-Diaphorase function in liver of fish species. </w:t>
      </w:r>
      <w:r w:rsidRPr="001E0AC3">
        <w:rPr>
          <w:rFonts w:eastAsia="Times New Roman"/>
          <w:i/>
          <w:iCs/>
          <w:lang w:val="en-IE"/>
        </w:rPr>
        <w:t>Marine Environmental Research</w:t>
      </w:r>
      <w:r w:rsidRPr="001E0AC3">
        <w:rPr>
          <w:rFonts w:eastAsia="Times New Roman"/>
          <w:lang w:val="en-IE"/>
        </w:rPr>
        <w:t xml:space="preserve">, </w:t>
      </w:r>
      <w:r w:rsidRPr="001E0AC3">
        <w:rPr>
          <w:rFonts w:eastAsia="Times New Roman"/>
          <w:i/>
          <w:iCs/>
          <w:lang w:val="en-IE"/>
        </w:rPr>
        <w:t>42</w:t>
      </w:r>
      <w:r w:rsidRPr="001E0AC3">
        <w:rPr>
          <w:rFonts w:eastAsia="Times New Roman"/>
          <w:lang w:val="en-IE"/>
        </w:rPr>
        <w:t>(1–4), 317–321. https://doi.org/10.1016/0141-1136(95)00042-9</w:t>
      </w:r>
    </w:p>
    <w:p w14:paraId="1E91908F" w14:textId="77777777" w:rsidR="001E0AC3" w:rsidRPr="001E0AC3" w:rsidRDefault="001E0AC3" w:rsidP="00E41A7D">
      <w:pPr>
        <w:autoSpaceDE w:val="0"/>
        <w:spacing w:line="276" w:lineRule="auto"/>
        <w:ind w:hanging="480"/>
        <w:divId w:val="2044599398"/>
        <w:rPr>
          <w:rFonts w:eastAsia="Times New Roman"/>
          <w:lang w:val="en-IE"/>
        </w:rPr>
      </w:pPr>
      <w:r w:rsidRPr="001E0AC3">
        <w:rPr>
          <w:rFonts w:eastAsia="Times New Roman"/>
          <w:lang w:val="en-IE"/>
        </w:rPr>
        <w:t>Löhr, G. W., &amp; Waller, H. D. (1965). Glucose-6-phosphate Dehydrogenase: (</w:t>
      </w:r>
      <w:proofErr w:type="spellStart"/>
      <w:r w:rsidRPr="001E0AC3">
        <w:rPr>
          <w:rFonts w:eastAsia="Times New Roman"/>
          <w:lang w:val="en-IE"/>
        </w:rPr>
        <w:t>Zwischenferment</w:t>
      </w:r>
      <w:proofErr w:type="spellEnd"/>
      <w:r w:rsidRPr="001E0AC3">
        <w:rPr>
          <w:rFonts w:eastAsia="Times New Roman"/>
          <w:lang w:val="en-IE"/>
        </w:rPr>
        <w:t xml:space="preserve">). </w:t>
      </w:r>
      <w:r w:rsidRPr="001E0AC3">
        <w:rPr>
          <w:rFonts w:eastAsia="Times New Roman"/>
          <w:i/>
          <w:iCs/>
          <w:lang w:val="en-IE"/>
        </w:rPr>
        <w:t>Methods of Enzymatic Analysis</w:t>
      </w:r>
      <w:r w:rsidRPr="001E0AC3">
        <w:rPr>
          <w:rFonts w:eastAsia="Times New Roman"/>
          <w:lang w:val="en-IE"/>
        </w:rPr>
        <w:t>, 744–751. https://doi.org/10.1016/B978-0-12-395630-9.50135-3</w:t>
      </w:r>
    </w:p>
    <w:p w14:paraId="516379BE" w14:textId="77777777" w:rsidR="001E0AC3" w:rsidRPr="001E0AC3" w:rsidRDefault="001E0AC3" w:rsidP="00E41A7D">
      <w:pPr>
        <w:autoSpaceDE w:val="0"/>
        <w:spacing w:line="276" w:lineRule="auto"/>
        <w:ind w:hanging="480"/>
        <w:divId w:val="1710060243"/>
        <w:rPr>
          <w:rFonts w:eastAsia="Times New Roman"/>
          <w:lang w:val="en-IE"/>
        </w:rPr>
      </w:pPr>
      <w:r w:rsidRPr="001E0AC3">
        <w:rPr>
          <w:rFonts w:eastAsia="Times New Roman"/>
          <w:lang w:val="en-IE"/>
        </w:rPr>
        <w:t xml:space="preserve">McCord, J. M., &amp; </w:t>
      </w:r>
      <w:proofErr w:type="spellStart"/>
      <w:r w:rsidRPr="001E0AC3">
        <w:rPr>
          <w:rFonts w:eastAsia="Times New Roman"/>
          <w:lang w:val="en-IE"/>
        </w:rPr>
        <w:t>Fridovich</w:t>
      </w:r>
      <w:proofErr w:type="spellEnd"/>
      <w:r w:rsidRPr="001E0AC3">
        <w:rPr>
          <w:rFonts w:eastAsia="Times New Roman"/>
          <w:lang w:val="en-IE"/>
        </w:rPr>
        <w:t xml:space="preserve">, I. (1969). Superoxide Dismutase: AN ENZYMIC FUNCTION FOR ERYTHROCUPREIN (HEMOCUPREIN). </w:t>
      </w:r>
      <w:r w:rsidRPr="001E0AC3">
        <w:rPr>
          <w:rFonts w:eastAsia="Times New Roman"/>
          <w:i/>
          <w:iCs/>
          <w:lang w:val="en-IE"/>
        </w:rPr>
        <w:t>Journal of Biological Chemistry</w:t>
      </w:r>
      <w:r w:rsidRPr="001E0AC3">
        <w:rPr>
          <w:rFonts w:eastAsia="Times New Roman"/>
          <w:lang w:val="en-IE"/>
        </w:rPr>
        <w:t xml:space="preserve">, </w:t>
      </w:r>
      <w:r w:rsidRPr="001E0AC3">
        <w:rPr>
          <w:rFonts w:eastAsia="Times New Roman"/>
          <w:i/>
          <w:iCs/>
          <w:lang w:val="en-IE"/>
        </w:rPr>
        <w:t>244</w:t>
      </w:r>
      <w:r w:rsidRPr="001E0AC3">
        <w:rPr>
          <w:rFonts w:eastAsia="Times New Roman"/>
          <w:lang w:val="en-IE"/>
        </w:rPr>
        <w:t>(22), 6049–6055. https://doi.org/10.1016/S0021-9258(18)63504-5</w:t>
      </w:r>
    </w:p>
    <w:p w14:paraId="704245E9" w14:textId="77777777" w:rsidR="001E0AC3" w:rsidRPr="001E0AC3" w:rsidRDefault="001E0AC3" w:rsidP="00E41A7D">
      <w:pPr>
        <w:autoSpaceDE w:val="0"/>
        <w:spacing w:line="276" w:lineRule="auto"/>
        <w:ind w:hanging="480"/>
        <w:divId w:val="817653996"/>
        <w:rPr>
          <w:rFonts w:eastAsia="Times New Roman"/>
          <w:lang w:val="en-IE"/>
        </w:rPr>
      </w:pPr>
      <w:r w:rsidRPr="001E0AC3">
        <w:rPr>
          <w:rFonts w:eastAsia="Times New Roman"/>
          <w:lang w:val="en-IE"/>
        </w:rPr>
        <w:lastRenderedPageBreak/>
        <w:t xml:space="preserve">Mohanty, B. R., &amp; Sahoo, P. K. (2010). Immune responses and expression profiles of some immune-related genes in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to </w:t>
      </w:r>
      <w:proofErr w:type="spellStart"/>
      <w:r w:rsidRPr="001E0AC3">
        <w:rPr>
          <w:rFonts w:eastAsia="Times New Roman"/>
          <w:lang w:val="en-IE"/>
        </w:rPr>
        <w:t>Edwardsiella</w:t>
      </w:r>
      <w:proofErr w:type="spellEnd"/>
      <w:r w:rsidRPr="001E0AC3">
        <w:rPr>
          <w:rFonts w:eastAsia="Times New Roman"/>
          <w:lang w:val="en-IE"/>
        </w:rPr>
        <w:t xml:space="preserve"> </w:t>
      </w:r>
      <w:proofErr w:type="spellStart"/>
      <w:r w:rsidRPr="001E0AC3">
        <w:rPr>
          <w:rFonts w:eastAsia="Times New Roman"/>
          <w:lang w:val="en-IE"/>
        </w:rPr>
        <w:t>tarda</w:t>
      </w:r>
      <w:proofErr w:type="spellEnd"/>
      <w:r w:rsidRPr="001E0AC3">
        <w:rPr>
          <w:rFonts w:eastAsia="Times New Roman"/>
          <w:lang w:val="en-IE"/>
        </w:rPr>
        <w:t xml:space="preserve"> infection. </w:t>
      </w:r>
      <w:r w:rsidRPr="001E0AC3">
        <w:rPr>
          <w:rFonts w:eastAsia="Times New Roman"/>
          <w:i/>
          <w:iCs/>
          <w:lang w:val="en-IE"/>
        </w:rPr>
        <w:t>Fish and Shellfish Immunology</w:t>
      </w:r>
      <w:r w:rsidRPr="001E0AC3">
        <w:rPr>
          <w:rFonts w:eastAsia="Times New Roman"/>
          <w:lang w:val="en-IE"/>
        </w:rPr>
        <w:t xml:space="preserve">, </w:t>
      </w:r>
      <w:r w:rsidRPr="001E0AC3">
        <w:rPr>
          <w:rFonts w:eastAsia="Times New Roman"/>
          <w:i/>
          <w:iCs/>
          <w:lang w:val="en-IE"/>
        </w:rPr>
        <w:t>28</w:t>
      </w:r>
      <w:r w:rsidRPr="001E0AC3">
        <w:rPr>
          <w:rFonts w:eastAsia="Times New Roman"/>
          <w:lang w:val="en-IE"/>
        </w:rPr>
        <w:t>(4). https://doi.org/10.1016/j.fsi.2009.12.025</w:t>
      </w:r>
    </w:p>
    <w:p w14:paraId="3980FE52" w14:textId="77777777" w:rsidR="001E0AC3" w:rsidRDefault="001E0AC3" w:rsidP="00E41A7D">
      <w:pPr>
        <w:autoSpaceDE w:val="0"/>
        <w:spacing w:line="276" w:lineRule="auto"/>
        <w:ind w:hanging="480"/>
        <w:divId w:val="1227375333"/>
        <w:rPr>
          <w:rFonts w:eastAsia="Times New Roman"/>
        </w:rPr>
      </w:pPr>
      <w:r w:rsidRPr="001E0AC3">
        <w:rPr>
          <w:rFonts w:eastAsia="Times New Roman"/>
          <w:lang w:val="en-IE"/>
        </w:rPr>
        <w:t xml:space="preserve">Swain, P., Dash, S., Sahoo, P. K., Routray, P., Sahoo, S. K., Gupta, S. D., Meher, P. K., &amp; Sarangi, N. (2007). Non-specific immune parameters of brood Indian major carp </w:t>
      </w:r>
      <w:proofErr w:type="spellStart"/>
      <w:r w:rsidRPr="001E0AC3">
        <w:rPr>
          <w:rFonts w:eastAsia="Times New Roman"/>
          <w:lang w:val="en-IE"/>
        </w:rPr>
        <w:t>Labeo</w:t>
      </w:r>
      <w:proofErr w:type="spellEnd"/>
      <w:r w:rsidRPr="001E0AC3">
        <w:rPr>
          <w:rFonts w:eastAsia="Times New Roman"/>
          <w:lang w:val="en-IE"/>
        </w:rPr>
        <w:t xml:space="preserve"> </w:t>
      </w:r>
      <w:proofErr w:type="spellStart"/>
      <w:r w:rsidRPr="001E0AC3">
        <w:rPr>
          <w:rFonts w:eastAsia="Times New Roman"/>
          <w:lang w:val="en-IE"/>
        </w:rPr>
        <w:t>rohita</w:t>
      </w:r>
      <w:proofErr w:type="spellEnd"/>
      <w:r w:rsidRPr="001E0AC3">
        <w:rPr>
          <w:rFonts w:eastAsia="Times New Roman"/>
          <w:lang w:val="en-IE"/>
        </w:rPr>
        <w:t xml:space="preserve"> and their seasonal variations. </w:t>
      </w:r>
      <w:r>
        <w:rPr>
          <w:rFonts w:eastAsia="Times New Roman"/>
          <w:i/>
          <w:iCs/>
        </w:rPr>
        <w:t xml:space="preserve">Fish and </w:t>
      </w:r>
      <w:proofErr w:type="spellStart"/>
      <w:r>
        <w:rPr>
          <w:rFonts w:eastAsia="Times New Roman"/>
          <w:i/>
          <w:iCs/>
        </w:rPr>
        <w:t>Shellfish</w:t>
      </w:r>
      <w:proofErr w:type="spellEnd"/>
      <w:r>
        <w:rPr>
          <w:rFonts w:eastAsia="Times New Roman"/>
          <w:i/>
          <w:iCs/>
        </w:rPr>
        <w:t xml:space="preserve"> </w:t>
      </w:r>
      <w:proofErr w:type="spellStart"/>
      <w:r>
        <w:rPr>
          <w:rFonts w:eastAsia="Times New Roman"/>
          <w:i/>
          <w:iCs/>
        </w:rPr>
        <w:t>Immunology</w:t>
      </w:r>
      <w:proofErr w:type="spellEnd"/>
      <w:r>
        <w:rPr>
          <w:rFonts w:eastAsia="Times New Roman"/>
        </w:rPr>
        <w:t xml:space="preserve">, </w:t>
      </w:r>
      <w:r>
        <w:rPr>
          <w:rFonts w:eastAsia="Times New Roman"/>
          <w:i/>
          <w:iCs/>
        </w:rPr>
        <w:t>22</w:t>
      </w:r>
      <w:r>
        <w:rPr>
          <w:rFonts w:eastAsia="Times New Roman"/>
        </w:rPr>
        <w:t>(1). https://doi.org/10.1016/j.fsi.2006.03.010</w:t>
      </w:r>
    </w:p>
    <w:p w14:paraId="24A9613D" w14:textId="77777777" w:rsidR="00420BC5" w:rsidRPr="00A14750" w:rsidRDefault="001E0AC3" w:rsidP="00E41A7D">
      <w:pPr>
        <w:pStyle w:val="Standard"/>
        <w:shd w:val="clear" w:color="auto" w:fill="FFF2CC" w:themeFill="accent4" w:themeFillTint="33"/>
        <w:spacing w:line="276" w:lineRule="auto"/>
        <w:jc w:val="both"/>
        <w:rPr>
          <w:lang w:val="en-IE"/>
        </w:rPr>
      </w:pPr>
      <w:r>
        <w:rPr>
          <w:rFonts w:eastAsia="Times New Roman"/>
        </w:rPr>
        <w:t> </w:t>
      </w:r>
    </w:p>
    <w:sectPr w:rsidR="00420BC5" w:rsidRPr="00A14750">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suario" w:date="2025-05-16T19:46:00Z" w:initials="U">
    <w:p w14:paraId="5D6A5F3C" w14:textId="73CB7697" w:rsidR="007E4574" w:rsidRDefault="007E4574">
      <w:pPr>
        <w:pStyle w:val="Textocomentario"/>
      </w:pPr>
      <w:r>
        <w:rPr>
          <w:rStyle w:val="Refdecomentario"/>
        </w:rPr>
        <w:annotationRef/>
      </w:r>
      <w:r>
        <w:t xml:space="preserve">Tenemos que verlo porque por un lado es interesante para ver la época estacional para la maduración, pero por otro quizás poner el año puede reflejar que </w:t>
      </w:r>
      <w:proofErr w:type="gramStart"/>
      <w:r>
        <w:t>ha  pasado</w:t>
      </w:r>
      <w:proofErr w:type="gramEnd"/>
      <w:r>
        <w:t xml:space="preserve"> demasiado tiempo desde el muestreo. Igual podríamos centrarnos en la etapa estacional solamente.</w:t>
      </w:r>
    </w:p>
  </w:comment>
  <w:comment w:id="1" w:author="Usuario" w:date="2025-05-16T19:57:00Z" w:initials="U">
    <w:p w14:paraId="75138D15" w14:textId="54C33B66" w:rsidR="009F5586" w:rsidRDefault="009F5586">
      <w:pPr>
        <w:pStyle w:val="Textocomentario"/>
      </w:pPr>
      <w:r>
        <w:rPr>
          <w:rStyle w:val="Refdecomentario"/>
        </w:rPr>
        <w:annotationRef/>
      </w:r>
      <w:proofErr w:type="spellStart"/>
      <w:r>
        <w:t>How</w:t>
      </w:r>
      <w:proofErr w:type="spellEnd"/>
      <w:r>
        <w:t xml:space="preserve"> </w:t>
      </w:r>
      <w:proofErr w:type="spellStart"/>
      <w:r>
        <w:t>many</w:t>
      </w:r>
      <w:proofErr w:type="spellEnd"/>
      <w:r>
        <w:t>?</w:t>
      </w:r>
    </w:p>
  </w:comment>
  <w:comment w:id="2" w:author="Usuario" w:date="2025-05-16T19:48:00Z" w:initials="U">
    <w:p w14:paraId="5F91705F" w14:textId="28D8E71B" w:rsidR="007E4574" w:rsidRDefault="007E4574">
      <w:pPr>
        <w:pStyle w:val="Textocomentario"/>
      </w:pPr>
      <w:r>
        <w:rPr>
          <w:rStyle w:val="Refdecomentario"/>
        </w:rPr>
        <w:annotationRef/>
      </w:r>
      <w:r>
        <w:t xml:space="preserve">Igual se podría indicar que el tanque estaba separado por zonas con una malla…Para evitar posibles especulaciones relativas a la mezcla de </w:t>
      </w:r>
      <w:proofErr w:type="gramStart"/>
      <w:r>
        <w:t>ejemplares….</w:t>
      </w:r>
      <w:proofErr w:type="gramEnd"/>
      <w:r>
        <w:t>esto lo vemos de todas formas…</w:t>
      </w:r>
    </w:p>
  </w:comment>
  <w:comment w:id="3" w:author="Usuario" w:date="2025-05-16T19:49:00Z" w:initials="U">
    <w:p w14:paraId="79B5D99A" w14:textId="262422C6" w:rsidR="007E4574" w:rsidRDefault="007E4574">
      <w:pPr>
        <w:pStyle w:val="Textocomentario"/>
      </w:pPr>
      <w:r>
        <w:rPr>
          <w:rStyle w:val="Refdecomentario"/>
        </w:rPr>
        <w:annotationRef/>
      </w:r>
      <w:r>
        <w:t>Como no es el motivo del trabajo igual no le daría tanto protagonismo y lo describiría en el texto de condiciones experimentales de forma resumida.</w:t>
      </w:r>
    </w:p>
  </w:comment>
  <w:comment w:id="5" w:author="Usuario" w:date="2025-05-16T20:00:00Z" w:initials="U">
    <w:p w14:paraId="5C6671E8" w14:textId="02F8113E" w:rsidR="009F5586" w:rsidRPr="009F5586" w:rsidRDefault="009F5586">
      <w:pPr>
        <w:pStyle w:val="Textocomentario"/>
        <w:rPr>
          <w:lang w:val="en-US"/>
        </w:rPr>
      </w:pPr>
      <w:r>
        <w:rPr>
          <w:rStyle w:val="Refdecomentario"/>
        </w:rPr>
        <w:annotationRef/>
      </w:r>
      <w:r w:rsidR="00176C1D">
        <w:rPr>
          <w:lang w:val="en-US"/>
        </w:rPr>
        <w:t>We have to g</w:t>
      </w:r>
      <w:r w:rsidRPr="009F5586">
        <w:rPr>
          <w:lang w:val="en-US"/>
        </w:rPr>
        <w:t>ive a number o</w:t>
      </w:r>
      <w:r>
        <w:rPr>
          <w:lang w:val="en-US"/>
        </w:rPr>
        <w:t>f</w:t>
      </w:r>
      <w:r w:rsidRPr="009F5586">
        <w:rPr>
          <w:lang w:val="en-US"/>
        </w:rPr>
        <w:t xml:space="preserve"> b</w:t>
      </w:r>
      <w:r>
        <w:rPr>
          <w:lang w:val="en-US"/>
        </w:rPr>
        <w:t>askets from total of them</w:t>
      </w:r>
      <w:r w:rsidR="00176C1D">
        <w:rPr>
          <w:lang w:val="en-US"/>
        </w:rPr>
        <w:t xml:space="preserve">. For </w:t>
      </w:r>
      <w:proofErr w:type="gramStart"/>
      <w:r w:rsidR="00176C1D">
        <w:rPr>
          <w:lang w:val="en-US"/>
        </w:rPr>
        <w:t>example</w:t>
      </w:r>
      <w:proofErr w:type="gramEnd"/>
      <w:r w:rsidR="00176C1D">
        <w:rPr>
          <w:lang w:val="en-US"/>
        </w:rPr>
        <w:t xml:space="preserve"> animals were distributed in 6 baskets (3 for sectioned animals and 3 for </w:t>
      </w:r>
      <w:proofErr w:type="spellStart"/>
      <w:r w:rsidR="00176C1D">
        <w:rPr>
          <w:lang w:val="en-US"/>
        </w:rPr>
        <w:t>non sectioned</w:t>
      </w:r>
      <w:proofErr w:type="spellEnd"/>
      <w:r w:rsidR="00176C1D">
        <w:rPr>
          <w:lang w:val="en-US"/>
        </w:rPr>
        <w:t>) and also how many animals were in each basket.</w:t>
      </w:r>
    </w:p>
  </w:comment>
  <w:comment w:id="6" w:author="Usuario" w:date="2025-05-16T19:57:00Z" w:initials="U">
    <w:p w14:paraId="08D2949D" w14:textId="7D96AD69" w:rsidR="009F5586" w:rsidRPr="009F5586" w:rsidRDefault="009F5586">
      <w:pPr>
        <w:pStyle w:val="Textocomentario"/>
        <w:rPr>
          <w:lang w:val="en-US"/>
        </w:rPr>
      </w:pPr>
      <w:r>
        <w:rPr>
          <w:rStyle w:val="Refdecomentario"/>
        </w:rPr>
        <w:annotationRef/>
      </w:r>
      <w:r>
        <w:rPr>
          <w:lang w:val="en-US"/>
        </w:rPr>
        <w:t xml:space="preserve">NOTE to </w:t>
      </w:r>
      <w:r w:rsidRPr="009F5586">
        <w:rPr>
          <w:lang w:val="en-US"/>
        </w:rPr>
        <w:t>Remember</w:t>
      </w:r>
      <w:r>
        <w:rPr>
          <w:lang w:val="en-US"/>
        </w:rPr>
        <w:t>:</w:t>
      </w:r>
      <w:r w:rsidRPr="009F5586">
        <w:rPr>
          <w:lang w:val="en-US"/>
        </w:rPr>
        <w:t xml:space="preserve"> a</w:t>
      </w:r>
      <w:r>
        <w:rPr>
          <w:lang w:val="en-US"/>
        </w:rPr>
        <w:t>sk to OTRI how detailed has to be for patent application</w:t>
      </w:r>
    </w:p>
  </w:comment>
  <w:comment w:id="25" w:author="Usuario" w:date="2025-05-16T20:13:00Z" w:initials="U">
    <w:p w14:paraId="60A4F0D4" w14:textId="0635835B" w:rsidR="00EA4E52" w:rsidRPr="00EA4E52" w:rsidRDefault="00EA4E52">
      <w:pPr>
        <w:pStyle w:val="Textocomentario"/>
        <w:rPr>
          <w:lang w:val="en-US"/>
        </w:rPr>
      </w:pPr>
      <w:r>
        <w:rPr>
          <w:rStyle w:val="Refdecomentario"/>
        </w:rPr>
        <w:annotationRef/>
      </w:r>
      <w:r w:rsidRPr="00EA4E52">
        <w:rPr>
          <w:lang w:val="en-US"/>
        </w:rPr>
        <w:t xml:space="preserve">We </w:t>
      </w:r>
      <w:r>
        <w:rPr>
          <w:lang w:val="en-US"/>
        </w:rPr>
        <w:t xml:space="preserve">can also add the more actual nomenclature </w:t>
      </w:r>
      <w:r w:rsidRPr="00EA4E52">
        <w:rPr>
          <w:lang w:val="en-US"/>
        </w:rPr>
        <w:t xml:space="preserve">Quinone Oxidoreductase 1 (NQO1) </w:t>
      </w:r>
      <w:r>
        <w:rPr>
          <w:lang w:val="en-US"/>
        </w:rPr>
        <w:t xml:space="preserve"> </w:t>
      </w:r>
    </w:p>
  </w:comment>
  <w:comment w:id="49" w:author="Usuario" w:date="2025-05-16T20:29:00Z" w:initials="U">
    <w:p w14:paraId="4C66E694" w14:textId="433D3CFD" w:rsidR="00DE483B" w:rsidRDefault="00DE483B">
      <w:pPr>
        <w:pStyle w:val="Textocomentario"/>
      </w:pPr>
      <w:r>
        <w:rPr>
          <w:rStyle w:val="Refdecomentario"/>
        </w:rPr>
        <w:annotationRef/>
      </w:r>
      <w:proofErr w:type="spellStart"/>
      <w:r>
        <w:t>Better</w:t>
      </w:r>
      <w:proofErr w:type="spellEnd"/>
      <w:r>
        <w:t xml:space="preserve"> </w:t>
      </w:r>
      <w:proofErr w:type="spellStart"/>
      <w:r>
        <w:t>Immune</w:t>
      </w:r>
      <w:proofErr w:type="spellEnd"/>
      <w:r>
        <w:t xml:space="preserve"> status?</w:t>
      </w:r>
    </w:p>
  </w:comment>
  <w:comment w:id="54" w:author="Usuario" w:date="2025-05-16T20:33:00Z" w:initials="U">
    <w:p w14:paraId="7F61881A" w14:textId="65BBCB57" w:rsidR="00DE483B" w:rsidRPr="00DE483B" w:rsidRDefault="00DE483B">
      <w:pPr>
        <w:pStyle w:val="Textocomentario"/>
        <w:rPr>
          <w:lang w:val="en-US"/>
        </w:rPr>
      </w:pPr>
      <w:r>
        <w:rPr>
          <w:rStyle w:val="Refdecomentario"/>
        </w:rPr>
        <w:annotationRef/>
      </w:r>
      <w:r>
        <w:rPr>
          <w:lang w:val="en-US"/>
        </w:rPr>
        <w:t>or</w:t>
      </w:r>
      <w:r w:rsidRPr="00DE483B">
        <w:rPr>
          <w:lang w:val="en-US"/>
        </w:rPr>
        <w:t xml:space="preserve"> is the method of E</w:t>
      </w:r>
      <w:r>
        <w:rPr>
          <w:lang w:val="en-US"/>
        </w:rPr>
        <w:t>asy and Ross modified by Huang? Clarify…</w:t>
      </w:r>
    </w:p>
  </w:comment>
  <w:comment w:id="56" w:author="Usuario" w:date="2025-05-16T20:40:00Z" w:initials="U">
    <w:p w14:paraId="12C79B3C" w14:textId="409E7227" w:rsidR="00CC07D1" w:rsidRPr="00CC07D1" w:rsidRDefault="00CC07D1">
      <w:pPr>
        <w:pStyle w:val="Textocomentario"/>
        <w:rPr>
          <w:lang w:val="en-US"/>
        </w:rPr>
      </w:pPr>
      <w:r>
        <w:rPr>
          <w:rStyle w:val="Refdecomentario"/>
        </w:rPr>
        <w:annotationRef/>
      </w:r>
      <w:r w:rsidRPr="00CC07D1">
        <w:rPr>
          <w:lang w:val="en-US"/>
        </w:rPr>
        <w:t>To be consistent, include ab</w:t>
      </w:r>
      <w:r>
        <w:rPr>
          <w:lang w:val="en-US"/>
        </w:rPr>
        <w:t>sorbance in all enzymes methodology or better remove.</w:t>
      </w:r>
    </w:p>
  </w:comment>
  <w:comment w:id="50" w:author="Usuario" w:date="2025-05-16T20:37:00Z" w:initials="U">
    <w:p w14:paraId="2022665D" w14:textId="192012E7" w:rsidR="00DE483B" w:rsidRPr="00DE483B" w:rsidRDefault="00DE483B">
      <w:pPr>
        <w:pStyle w:val="Textocomentario"/>
        <w:rPr>
          <w:lang w:val="en-US"/>
        </w:rPr>
      </w:pPr>
      <w:r>
        <w:rPr>
          <w:rStyle w:val="Refdecomentario"/>
        </w:rPr>
        <w:annotationRef/>
      </w:r>
      <w:r w:rsidRPr="00DE483B">
        <w:rPr>
          <w:lang w:val="en-US"/>
        </w:rPr>
        <w:t>Units of activity were similar to antioxidant enzymes</w:t>
      </w:r>
      <w:r w:rsidR="001E1F03">
        <w:rPr>
          <w:lang w:val="en-US"/>
        </w:rPr>
        <w:t xml:space="preserve"> in some immune enzymes</w:t>
      </w:r>
      <w:r w:rsidRPr="00DE483B">
        <w:rPr>
          <w:lang w:val="en-US"/>
        </w:rPr>
        <w:t>? Also, if soluble protein</w:t>
      </w:r>
      <w:r w:rsidR="001E1F03">
        <w:rPr>
          <w:lang w:val="en-US"/>
        </w:rPr>
        <w:t xml:space="preserve"> was </w:t>
      </w:r>
      <w:r w:rsidRPr="00DE483B">
        <w:rPr>
          <w:lang w:val="en-US"/>
        </w:rPr>
        <w:t>used to calculate specific activity better relocate here the sentence that explain that.</w:t>
      </w:r>
    </w:p>
  </w:comment>
  <w:comment w:id="62" w:author="Usuario" w:date="2025-05-16T20:43:00Z" w:initials="U">
    <w:p w14:paraId="06D55110" w14:textId="06454455" w:rsidR="00CC07D1" w:rsidRPr="00CC07D1" w:rsidRDefault="00CC07D1">
      <w:pPr>
        <w:pStyle w:val="Textocomentario"/>
        <w:rPr>
          <w:lang w:val="en-US"/>
        </w:rPr>
      </w:pPr>
      <w:r>
        <w:rPr>
          <w:rStyle w:val="Refdecomentario"/>
        </w:rPr>
        <w:annotationRef/>
      </w:r>
      <w:r w:rsidRPr="00CC07D1">
        <w:rPr>
          <w:lang w:val="en-US"/>
        </w:rPr>
        <w:t>Better avoid subsections….</w:t>
      </w:r>
      <w:r>
        <w:rPr>
          <w:lang w:val="en-US"/>
        </w:rPr>
        <w:t>so that it is similar to methodology</w:t>
      </w:r>
    </w:p>
  </w:comment>
  <w:comment w:id="63" w:author="Usuario" w:date="2025-05-16T20:52:00Z" w:initials="U">
    <w:p w14:paraId="60325E66" w14:textId="21B98118" w:rsidR="005D4615" w:rsidRPr="005D4615" w:rsidRDefault="005D4615">
      <w:pPr>
        <w:pStyle w:val="Textocomentario"/>
        <w:rPr>
          <w:lang w:val="en-US"/>
        </w:rPr>
      </w:pPr>
      <w:r>
        <w:rPr>
          <w:rStyle w:val="Refdecomentario"/>
        </w:rPr>
        <w:annotationRef/>
      </w:r>
      <w:r w:rsidRPr="00CC07D1">
        <w:rPr>
          <w:lang w:val="en-US"/>
        </w:rPr>
        <w:t xml:space="preserve">We had to decide a </w:t>
      </w:r>
      <w:r>
        <w:rPr>
          <w:lang w:val="en-US"/>
        </w:rPr>
        <w:t>more explicit nomenclature for sectioned and not sectioned groups and the sampling point…this could be an example…?</w:t>
      </w:r>
    </w:p>
  </w:comment>
  <w:comment w:id="78" w:author="Usuario" w:date="2025-05-16T21:07:00Z" w:initials="U">
    <w:p w14:paraId="722F322D" w14:textId="36BD79E1" w:rsidR="00AA3C43" w:rsidRDefault="00AA3C43">
      <w:pPr>
        <w:pStyle w:val="Textocomentario"/>
      </w:pPr>
      <w:r>
        <w:rPr>
          <w:rStyle w:val="Refdecomentario"/>
        </w:rPr>
        <w:annotationRef/>
      </w:r>
      <w:proofErr w:type="spellStart"/>
      <w:r>
        <w:t>Explain</w:t>
      </w:r>
      <w:proofErr w:type="spellEnd"/>
      <w:r>
        <w:t xml:space="preserve"> </w:t>
      </w:r>
      <w:proofErr w:type="spellStart"/>
      <w:r>
        <w:t>with</w:t>
      </w:r>
      <w:proofErr w:type="spellEnd"/>
      <w:r>
        <w:t xml:space="preserve"> </w:t>
      </w:r>
      <w:proofErr w:type="spellStart"/>
      <w:r>
        <w:t>ones</w:t>
      </w:r>
      <w:proofErr w:type="spellEnd"/>
    </w:p>
  </w:comment>
  <w:comment w:id="80" w:author="Usuario" w:date="2025-05-16T20:54:00Z" w:initials="U">
    <w:p w14:paraId="659FFD7C" w14:textId="7B7BA0D2" w:rsidR="005D4615" w:rsidRPr="005D4615" w:rsidRDefault="005D4615">
      <w:pPr>
        <w:pStyle w:val="Textocomentario"/>
        <w:rPr>
          <w:lang w:val="en-US"/>
        </w:rPr>
      </w:pPr>
      <w:r>
        <w:rPr>
          <w:rStyle w:val="Refdecomentario"/>
        </w:rPr>
        <w:annotationRef/>
      </w:r>
      <w:r w:rsidRPr="005D4615">
        <w:rPr>
          <w:lang w:val="en-US"/>
        </w:rPr>
        <w:t xml:space="preserve">If it is not necessary because it does not have a similar tendency with another enzyme or to </w:t>
      </w:r>
      <w:r>
        <w:rPr>
          <w:lang w:val="en-US"/>
        </w:rPr>
        <w:t xml:space="preserve">give </w:t>
      </w:r>
      <w:r w:rsidRPr="005D4615">
        <w:rPr>
          <w:lang w:val="en-US"/>
        </w:rPr>
        <w:t xml:space="preserve">conclusions perhaps </w:t>
      </w:r>
      <w:r>
        <w:rPr>
          <w:lang w:val="en-US"/>
        </w:rPr>
        <w:t>it should be better removed….</w:t>
      </w:r>
    </w:p>
  </w:comment>
  <w:comment w:id="87" w:author="Usuario" w:date="2025-05-16T20:59:00Z" w:initials="U">
    <w:p w14:paraId="31530B79" w14:textId="6F7826DD" w:rsidR="005D4615" w:rsidRPr="005D4615" w:rsidRDefault="005D4615">
      <w:pPr>
        <w:pStyle w:val="Textocomentario"/>
        <w:rPr>
          <w:lang w:val="en-US"/>
        </w:rPr>
      </w:pPr>
      <w:r>
        <w:rPr>
          <w:rStyle w:val="Refdecomentario"/>
        </w:rPr>
        <w:annotationRef/>
      </w:r>
      <w:r w:rsidRPr="005D4615">
        <w:rPr>
          <w:lang w:val="en-US"/>
        </w:rPr>
        <w:t xml:space="preserve">It should be interesting to </w:t>
      </w:r>
      <w:r>
        <w:rPr>
          <w:lang w:val="en-US"/>
        </w:rPr>
        <w:t xml:space="preserve">explain, </w:t>
      </w:r>
      <w:r w:rsidR="001D349E">
        <w:rPr>
          <w:lang w:val="en-US"/>
        </w:rPr>
        <w:t>at least</w:t>
      </w:r>
      <w:r>
        <w:rPr>
          <w:lang w:val="en-US"/>
        </w:rPr>
        <w:t xml:space="preserve"> first time in text, the sense of this value</w:t>
      </w:r>
      <w:proofErr w:type="gramStart"/>
      <w:r>
        <w:rPr>
          <w:lang w:val="en-US"/>
        </w:rPr>
        <w:t>….</w:t>
      </w:r>
      <w:r w:rsidR="00AA3C43">
        <w:rPr>
          <w:lang w:val="en-US"/>
        </w:rPr>
        <w:t>effect</w:t>
      </w:r>
      <w:proofErr w:type="gramEnd"/>
      <w:r w:rsidR="00AA3C43">
        <w:rPr>
          <w:lang w:val="en-US"/>
        </w:rPr>
        <w:t xml:space="preserve"> of handling and </w:t>
      </w:r>
      <w:proofErr w:type="spellStart"/>
      <w:r w:rsidR="00AA3C43">
        <w:rPr>
          <w:lang w:val="en-US"/>
        </w:rPr>
        <w:t>non handing</w:t>
      </w:r>
      <w:proofErr w:type="spellEnd"/>
      <w:r w:rsidR="00AA3C43">
        <w:rPr>
          <w:lang w:val="en-US"/>
        </w:rPr>
        <w:t>?</w:t>
      </w:r>
    </w:p>
  </w:comment>
  <w:comment w:id="93" w:author="Usuario" w:date="2025-05-16T21:00:00Z" w:initials="U">
    <w:p w14:paraId="0435EBA3" w14:textId="77777777" w:rsidR="00AA3C43" w:rsidRPr="00AA3C43" w:rsidRDefault="00AA3C43" w:rsidP="00AA3C43">
      <w:pPr>
        <w:pStyle w:val="Textocomentario"/>
        <w:rPr>
          <w:lang w:val="en-US"/>
        </w:rPr>
      </w:pPr>
      <w:r>
        <w:rPr>
          <w:rStyle w:val="Refdecomentario"/>
        </w:rPr>
        <w:annotationRef/>
      </w:r>
      <w:r w:rsidRPr="00AA3C43">
        <w:rPr>
          <w:lang w:val="en-US"/>
        </w:rPr>
        <w:t xml:space="preserve">Better not start with number of </w:t>
      </w:r>
      <w:proofErr w:type="gramStart"/>
      <w:r w:rsidRPr="00AA3C43">
        <w:rPr>
          <w:lang w:val="en-US"/>
        </w:rPr>
        <w:t>figure</w:t>
      </w:r>
      <w:proofErr w:type="gramEnd"/>
      <w:r w:rsidRPr="00AA3C43">
        <w:rPr>
          <w:lang w:val="en-US"/>
        </w:rPr>
        <w:t xml:space="preserve">. </w:t>
      </w:r>
      <w:proofErr w:type="gramStart"/>
      <w:r w:rsidRPr="00AA3C43">
        <w:rPr>
          <w:lang w:val="en-US"/>
        </w:rPr>
        <w:t>….(</w:t>
      </w:r>
      <w:proofErr w:type="gramEnd"/>
      <w:r w:rsidRPr="00AA3C43">
        <w:rPr>
          <w:lang w:val="en-US"/>
        </w:rPr>
        <w:t>same comment for the remaining parameters…)</w:t>
      </w:r>
    </w:p>
    <w:p w14:paraId="1308DA28" w14:textId="239D6BD6" w:rsidR="00AA3C43" w:rsidRPr="00AA3C43" w:rsidRDefault="00AA3C43" w:rsidP="00AA3C43">
      <w:pPr>
        <w:pStyle w:val="Textocomentario"/>
        <w:rPr>
          <w:lang w:val="en-US"/>
        </w:rPr>
      </w:pPr>
      <w:r w:rsidRPr="00AA3C43">
        <w:rPr>
          <w:lang w:val="en-US"/>
        </w:rPr>
        <w:t xml:space="preserve">An example could be the following: GR activity increased with time being this effect manifested </w:t>
      </w:r>
      <w:proofErr w:type="spellStart"/>
      <w:r w:rsidRPr="00AA3C43">
        <w:rPr>
          <w:lang w:val="en-US"/>
        </w:rPr>
        <w:t>oon</w:t>
      </w:r>
      <w:proofErr w:type="spellEnd"/>
      <w:r w:rsidRPr="00AA3C43">
        <w:rPr>
          <w:lang w:val="en-US"/>
        </w:rPr>
        <w:t xml:space="preserve"> both columnar and tentacular tissue (Figure </w:t>
      </w:r>
      <w:proofErr w:type="gramStart"/>
      <w:r w:rsidRPr="00AA3C43">
        <w:rPr>
          <w:lang w:val="en-US"/>
        </w:rPr>
        <w:t>3)…</w:t>
      </w:r>
      <w:proofErr w:type="gramEnd"/>
    </w:p>
  </w:comment>
  <w:comment w:id="99" w:author="Usuario" w:date="2025-05-16T21:04:00Z" w:initials="U">
    <w:p w14:paraId="16ABDEA7" w14:textId="79D68A82" w:rsidR="00AA3C43" w:rsidRDefault="00AA3C43">
      <w:pPr>
        <w:pStyle w:val="Textocomentario"/>
      </w:pPr>
      <w:r>
        <w:rPr>
          <w:rStyle w:val="Refdecomentario"/>
        </w:rPr>
        <w:annotationRef/>
      </w:r>
      <w:proofErr w:type="spellStart"/>
      <w:r>
        <w:t>Comment</w:t>
      </w:r>
      <w:proofErr w:type="spellEnd"/>
      <w:r>
        <w:t xml:space="preserve"> similar </w:t>
      </w:r>
      <w:proofErr w:type="spellStart"/>
      <w:r>
        <w:t>to</w:t>
      </w:r>
      <w:proofErr w:type="spellEnd"/>
      <w:r>
        <w:t xml:space="preserve"> </w:t>
      </w:r>
      <w:proofErr w:type="spellStart"/>
      <w:r>
        <w:t>previous</w:t>
      </w:r>
      <w:proofErr w:type="spellEnd"/>
      <w:r>
        <w:t xml:space="preserve"> </w:t>
      </w:r>
      <w:proofErr w:type="spellStart"/>
      <w:r>
        <w:t>one</w:t>
      </w:r>
      <w:proofErr w:type="spellEnd"/>
    </w:p>
  </w:comment>
  <w:comment w:id="113" w:author="Usuario" w:date="2025-05-16T21:08:00Z" w:initials="U">
    <w:p w14:paraId="6878C51D" w14:textId="77777777" w:rsidR="00AA3C43" w:rsidRDefault="00AA3C43">
      <w:pPr>
        <w:pStyle w:val="Textocomentario"/>
      </w:pPr>
      <w:r>
        <w:rPr>
          <w:rStyle w:val="Refdecomentario"/>
        </w:rPr>
        <w:annotationRef/>
      </w:r>
      <w:r>
        <w:t xml:space="preserve">Para conclusión: </w:t>
      </w:r>
    </w:p>
    <w:p w14:paraId="522052F2" w14:textId="77777777" w:rsidR="00AA3C43" w:rsidRDefault="00AA3C43">
      <w:pPr>
        <w:pStyle w:val="Textocomentario"/>
      </w:pPr>
      <w:r>
        <w:t>-podría deberse a que estos no maduran sexualmente y no han acumulado lípidos más propensos a oxidación?</w:t>
      </w:r>
    </w:p>
    <w:p w14:paraId="33F6C115" w14:textId="2D8D1415" w:rsidR="00AA3C43" w:rsidRDefault="00AA3C43">
      <w:pPr>
        <w:pStyle w:val="Textocomentario"/>
      </w:pPr>
      <w:r>
        <w:t xml:space="preserve">-Podría deberse a que al ser un tejido </w:t>
      </w:r>
      <w:r w:rsidR="004D264E">
        <w:t xml:space="preserve">regenerado y por tanto “más joven” no haya dado tiempo a la </w:t>
      </w:r>
      <w:proofErr w:type="gramStart"/>
      <w:r w:rsidR="004D264E">
        <w:t>oxidación….</w:t>
      </w:r>
      <w:proofErr w:type="gramEnd"/>
      <w:r w:rsidR="004D264E">
        <w:t>?</w:t>
      </w:r>
    </w:p>
  </w:comment>
  <w:comment w:id="121" w:author="Usuario" w:date="2025-05-16T21:12:00Z" w:initials="U">
    <w:p w14:paraId="39A2CFFC" w14:textId="0403E28A" w:rsidR="00B50AA7" w:rsidRDefault="00B50AA7">
      <w:pPr>
        <w:pStyle w:val="Textocomentario"/>
      </w:pPr>
      <w:r>
        <w:rPr>
          <w:rStyle w:val="Refdecomentario"/>
        </w:rPr>
        <w:annotationRef/>
      </w:r>
      <w:r>
        <w:t>Between….</w:t>
      </w:r>
    </w:p>
  </w:comment>
  <w:comment w:id="124" w:author="Usuario" w:date="2025-05-16T21:12:00Z" w:initials="U">
    <w:p w14:paraId="79196C45" w14:textId="77777777" w:rsidR="00B50AA7" w:rsidRDefault="00B50AA7">
      <w:pPr>
        <w:pStyle w:val="Textocomentario"/>
      </w:pPr>
      <w:r>
        <w:rPr>
          <w:rStyle w:val="Refdecomentario"/>
        </w:rPr>
        <w:annotationRef/>
      </w:r>
      <w:r>
        <w:t xml:space="preserve">Para conclusión: </w:t>
      </w:r>
    </w:p>
    <w:p w14:paraId="26D695E0" w14:textId="77777777" w:rsidR="00B50AA7" w:rsidRDefault="00B50AA7">
      <w:pPr>
        <w:pStyle w:val="Textocomentario"/>
      </w:pPr>
      <w:r>
        <w:t>-pude haber un proceso inflamatorio o activación inmunológica en respuesta a la sección y procesos regenerativos que con el tiempo se estabiliza en el animal?</w:t>
      </w:r>
    </w:p>
    <w:p w14:paraId="2D8F1BF8" w14:textId="4046E9EC" w:rsidR="00B50AA7" w:rsidRDefault="00B50AA7">
      <w:pPr>
        <w:pStyle w:val="Textocomentario"/>
      </w:pPr>
      <w:proofErr w:type="gramStart"/>
      <w:r>
        <w:t>-¿</w:t>
      </w:r>
      <w:proofErr w:type="gramEnd"/>
      <w:r>
        <w:t xml:space="preserve">Es más lógico que se manifestara en pie y </w:t>
      </w:r>
      <w:proofErr w:type="gramStart"/>
      <w:r>
        <w:t xml:space="preserve">no  </w:t>
      </w:r>
      <w:proofErr w:type="spellStart"/>
      <w:r>
        <w:t>ententáculo</w:t>
      </w:r>
      <w:proofErr w:type="spellEnd"/>
      <w:proofErr w:type="gram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D6A5F3C" w15:done="0"/>
  <w15:commentEx w15:paraId="75138D15" w15:done="0"/>
  <w15:commentEx w15:paraId="5F91705F" w15:done="0"/>
  <w15:commentEx w15:paraId="79B5D99A" w15:done="0"/>
  <w15:commentEx w15:paraId="5C6671E8" w15:done="0"/>
  <w15:commentEx w15:paraId="08D2949D" w15:done="0"/>
  <w15:commentEx w15:paraId="60A4F0D4" w15:done="0"/>
  <w15:commentEx w15:paraId="4C66E694" w15:done="0"/>
  <w15:commentEx w15:paraId="7F61881A" w15:done="0"/>
  <w15:commentEx w15:paraId="12C79B3C" w15:done="0"/>
  <w15:commentEx w15:paraId="2022665D" w15:done="0"/>
  <w15:commentEx w15:paraId="06D55110" w15:done="0"/>
  <w15:commentEx w15:paraId="60325E66" w15:done="0"/>
  <w15:commentEx w15:paraId="722F322D" w15:done="0"/>
  <w15:commentEx w15:paraId="659FFD7C" w15:done="0"/>
  <w15:commentEx w15:paraId="31530B79" w15:done="0"/>
  <w15:commentEx w15:paraId="1308DA28" w15:done="0"/>
  <w15:commentEx w15:paraId="16ABDEA7" w15:done="0"/>
  <w15:commentEx w15:paraId="33F6C115" w15:done="0"/>
  <w15:commentEx w15:paraId="39A2CFFC" w15:done="0"/>
  <w15:commentEx w15:paraId="2D8F1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177C11" w16cex:dateUtc="2025-05-16T17:46:00Z"/>
  <w16cex:commentExtensible w16cex:durableId="263FDFD9" w16cex:dateUtc="2025-05-16T17:57:00Z"/>
  <w16cex:commentExtensible w16cex:durableId="5494D190" w16cex:dateUtc="2025-05-16T17:48:00Z"/>
  <w16cex:commentExtensible w16cex:durableId="33A94176" w16cex:dateUtc="2025-05-16T17:49:00Z"/>
  <w16cex:commentExtensible w16cex:durableId="57176B92" w16cex:dateUtc="2025-05-16T18:00:00Z"/>
  <w16cex:commentExtensible w16cex:durableId="60A01322" w16cex:dateUtc="2025-05-16T17:57:00Z"/>
  <w16cex:commentExtensible w16cex:durableId="1B3FCCA1" w16cex:dateUtc="2025-05-16T18:13:00Z"/>
  <w16cex:commentExtensible w16cex:durableId="6839716F" w16cex:dateUtc="2025-05-16T18:29:00Z"/>
  <w16cex:commentExtensible w16cex:durableId="596275B4" w16cex:dateUtc="2025-05-16T18:33:00Z"/>
  <w16cex:commentExtensible w16cex:durableId="1548CB9E" w16cex:dateUtc="2025-05-16T18:40:00Z"/>
  <w16cex:commentExtensible w16cex:durableId="42FFFCF7" w16cex:dateUtc="2025-05-16T18:37:00Z"/>
  <w16cex:commentExtensible w16cex:durableId="21E81A87" w16cex:dateUtc="2025-05-16T18:43:00Z"/>
  <w16cex:commentExtensible w16cex:durableId="28382593" w16cex:dateUtc="2025-05-16T18:52:00Z"/>
  <w16cex:commentExtensible w16cex:durableId="6D202262" w16cex:dateUtc="2025-05-16T19:07:00Z"/>
  <w16cex:commentExtensible w16cex:durableId="16A1C6DE" w16cex:dateUtc="2025-05-16T18:54:00Z"/>
  <w16cex:commentExtensible w16cex:durableId="50942EB4" w16cex:dateUtc="2025-05-16T18:59:00Z"/>
  <w16cex:commentExtensible w16cex:durableId="5C608867" w16cex:dateUtc="2025-05-16T19:00:00Z"/>
  <w16cex:commentExtensible w16cex:durableId="1E8AE637" w16cex:dateUtc="2025-05-16T19:04:00Z"/>
  <w16cex:commentExtensible w16cex:durableId="11F26950" w16cex:dateUtc="2025-05-16T19:08:00Z"/>
  <w16cex:commentExtensible w16cex:durableId="0A1FCB1D" w16cex:dateUtc="2025-05-16T19:12:00Z"/>
  <w16cex:commentExtensible w16cex:durableId="4A9C589D" w16cex:dateUtc="2025-05-16T1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D6A5F3C" w16cid:durableId="3E177C11"/>
  <w16cid:commentId w16cid:paraId="75138D15" w16cid:durableId="263FDFD9"/>
  <w16cid:commentId w16cid:paraId="5F91705F" w16cid:durableId="5494D190"/>
  <w16cid:commentId w16cid:paraId="79B5D99A" w16cid:durableId="33A94176"/>
  <w16cid:commentId w16cid:paraId="5C6671E8" w16cid:durableId="57176B92"/>
  <w16cid:commentId w16cid:paraId="08D2949D" w16cid:durableId="60A01322"/>
  <w16cid:commentId w16cid:paraId="60A4F0D4" w16cid:durableId="1B3FCCA1"/>
  <w16cid:commentId w16cid:paraId="4C66E694" w16cid:durableId="6839716F"/>
  <w16cid:commentId w16cid:paraId="7F61881A" w16cid:durableId="596275B4"/>
  <w16cid:commentId w16cid:paraId="12C79B3C" w16cid:durableId="1548CB9E"/>
  <w16cid:commentId w16cid:paraId="2022665D" w16cid:durableId="42FFFCF7"/>
  <w16cid:commentId w16cid:paraId="06D55110" w16cid:durableId="21E81A87"/>
  <w16cid:commentId w16cid:paraId="60325E66" w16cid:durableId="28382593"/>
  <w16cid:commentId w16cid:paraId="722F322D" w16cid:durableId="6D202262"/>
  <w16cid:commentId w16cid:paraId="659FFD7C" w16cid:durableId="16A1C6DE"/>
  <w16cid:commentId w16cid:paraId="31530B79" w16cid:durableId="50942EB4"/>
  <w16cid:commentId w16cid:paraId="1308DA28" w16cid:durableId="5C608867"/>
  <w16cid:commentId w16cid:paraId="16ABDEA7" w16cid:durableId="1E8AE637"/>
  <w16cid:commentId w16cid:paraId="33F6C115" w16cid:durableId="11F26950"/>
  <w16cid:commentId w16cid:paraId="39A2CFFC" w16cid:durableId="0A1FCB1D"/>
  <w16cid:commentId w16cid:paraId="2D8F1BF8" w16cid:durableId="4A9C58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8CD0C" w14:textId="77777777" w:rsidR="00A963EB" w:rsidRDefault="00A963EB">
      <w:r>
        <w:separator/>
      </w:r>
    </w:p>
  </w:endnote>
  <w:endnote w:type="continuationSeparator" w:id="0">
    <w:p w14:paraId="3558EAF9" w14:textId="77777777" w:rsidR="00A963EB" w:rsidRDefault="00A96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63FA9" w14:textId="77777777" w:rsidR="00A963EB" w:rsidRDefault="00A963EB">
      <w:r>
        <w:rPr>
          <w:color w:val="000000"/>
        </w:rPr>
        <w:separator/>
      </w:r>
    </w:p>
  </w:footnote>
  <w:footnote w:type="continuationSeparator" w:id="0">
    <w:p w14:paraId="32CCC6BA" w14:textId="77777777" w:rsidR="00A963EB" w:rsidRDefault="00A963E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07F"/>
    <w:rsid w:val="00073199"/>
    <w:rsid w:val="000A4635"/>
    <w:rsid w:val="000D2593"/>
    <w:rsid w:val="000F506B"/>
    <w:rsid w:val="00104D14"/>
    <w:rsid w:val="001145D1"/>
    <w:rsid w:val="00176C1D"/>
    <w:rsid w:val="00193385"/>
    <w:rsid w:val="0019707F"/>
    <w:rsid w:val="001D349E"/>
    <w:rsid w:val="001E0AC3"/>
    <w:rsid w:val="001E1F03"/>
    <w:rsid w:val="002035AD"/>
    <w:rsid w:val="00254FAF"/>
    <w:rsid w:val="00274E61"/>
    <w:rsid w:val="00297AF2"/>
    <w:rsid w:val="00376AA4"/>
    <w:rsid w:val="004159C5"/>
    <w:rsid w:val="00420BC5"/>
    <w:rsid w:val="0042191F"/>
    <w:rsid w:val="0042443C"/>
    <w:rsid w:val="004245DA"/>
    <w:rsid w:val="00462DB1"/>
    <w:rsid w:val="00485FC0"/>
    <w:rsid w:val="004B1EC6"/>
    <w:rsid w:val="004C627F"/>
    <w:rsid w:val="004D264E"/>
    <w:rsid w:val="00536585"/>
    <w:rsid w:val="00545317"/>
    <w:rsid w:val="00552239"/>
    <w:rsid w:val="005A0ED6"/>
    <w:rsid w:val="005C14AA"/>
    <w:rsid w:val="005C35F9"/>
    <w:rsid w:val="005D4615"/>
    <w:rsid w:val="005E7294"/>
    <w:rsid w:val="00603852"/>
    <w:rsid w:val="0065700E"/>
    <w:rsid w:val="0066315D"/>
    <w:rsid w:val="0067680A"/>
    <w:rsid w:val="00681849"/>
    <w:rsid w:val="006B2408"/>
    <w:rsid w:val="006C2148"/>
    <w:rsid w:val="006E2A3D"/>
    <w:rsid w:val="007007B3"/>
    <w:rsid w:val="00794107"/>
    <w:rsid w:val="007E4574"/>
    <w:rsid w:val="008010B9"/>
    <w:rsid w:val="00896764"/>
    <w:rsid w:val="00926543"/>
    <w:rsid w:val="00937242"/>
    <w:rsid w:val="009A23F4"/>
    <w:rsid w:val="009D707A"/>
    <w:rsid w:val="009F5586"/>
    <w:rsid w:val="00A06660"/>
    <w:rsid w:val="00A14750"/>
    <w:rsid w:val="00A26418"/>
    <w:rsid w:val="00A415C2"/>
    <w:rsid w:val="00A8691C"/>
    <w:rsid w:val="00A963EB"/>
    <w:rsid w:val="00AA3C43"/>
    <w:rsid w:val="00AB2853"/>
    <w:rsid w:val="00B50AA7"/>
    <w:rsid w:val="00B66D31"/>
    <w:rsid w:val="00BC7F2F"/>
    <w:rsid w:val="00BE2D49"/>
    <w:rsid w:val="00C123AE"/>
    <w:rsid w:val="00C34D82"/>
    <w:rsid w:val="00C455E9"/>
    <w:rsid w:val="00C96FD2"/>
    <w:rsid w:val="00CB7EAC"/>
    <w:rsid w:val="00CC07D1"/>
    <w:rsid w:val="00CC72CC"/>
    <w:rsid w:val="00CD0839"/>
    <w:rsid w:val="00D034F4"/>
    <w:rsid w:val="00D83EF0"/>
    <w:rsid w:val="00D8422E"/>
    <w:rsid w:val="00D91E57"/>
    <w:rsid w:val="00D93923"/>
    <w:rsid w:val="00D95AA1"/>
    <w:rsid w:val="00DC4582"/>
    <w:rsid w:val="00DE483B"/>
    <w:rsid w:val="00DF3FEB"/>
    <w:rsid w:val="00E41A7D"/>
    <w:rsid w:val="00E526FE"/>
    <w:rsid w:val="00EA3A1A"/>
    <w:rsid w:val="00EA4E52"/>
    <w:rsid w:val="00F168DB"/>
    <w:rsid w:val="00F27634"/>
    <w:rsid w:val="00F502FD"/>
    <w:rsid w:val="00F96D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71364"/>
  <w15:docId w15:val="{F803583D-A50D-4B5B-B132-6C479DBE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NSimSun" w:hAnsiTheme="minorHAnsi" w:cs="Times New Roman"/>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outlineLvl w:val="0"/>
    </w:pPr>
    <w:rPr>
      <w:rFonts w:ascii="Liberation Serif" w:eastAsia="NSimSun" w:hAnsi="Liberation Serif"/>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styleId="nfasis">
    <w:name w:val="Emphasis"/>
    <w:rPr>
      <w:i/>
      <w:iCs/>
    </w:rPr>
  </w:style>
  <w:style w:type="character" w:styleId="Textodelmarcadordeposicin">
    <w:name w:val="Placeholder Text"/>
    <w:basedOn w:val="Fuentedeprrafopredeter"/>
    <w:uiPriority w:val="99"/>
    <w:semiHidden/>
    <w:rsid w:val="00274E61"/>
    <w:rPr>
      <w:color w:val="666666"/>
    </w:rPr>
  </w:style>
  <w:style w:type="paragraph" w:styleId="Encabezado">
    <w:name w:val="header"/>
    <w:basedOn w:val="Normal"/>
    <w:link w:val="EncabezadoCar"/>
    <w:uiPriority w:val="99"/>
    <w:unhideWhenUsed/>
    <w:rsid w:val="00A14750"/>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A14750"/>
    <w:rPr>
      <w:rFonts w:cs="Mangal"/>
      <w:szCs w:val="21"/>
    </w:rPr>
  </w:style>
  <w:style w:type="paragraph" w:styleId="Piedepgina">
    <w:name w:val="footer"/>
    <w:basedOn w:val="Normal"/>
    <w:link w:val="PiedepginaCar"/>
    <w:uiPriority w:val="99"/>
    <w:unhideWhenUsed/>
    <w:rsid w:val="00A14750"/>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A14750"/>
    <w:rPr>
      <w:rFonts w:cs="Mangal"/>
      <w:szCs w:val="21"/>
    </w:rPr>
  </w:style>
  <w:style w:type="paragraph" w:customStyle="1" w:styleId="msonormal0">
    <w:name w:val="msonormal"/>
    <w:basedOn w:val="Normal"/>
    <w:rsid w:val="000A4635"/>
    <w:pPr>
      <w:suppressAutoHyphens w:val="0"/>
      <w:autoSpaceDN/>
      <w:spacing w:before="100" w:beforeAutospacing="1" w:after="100" w:afterAutospacing="1"/>
      <w:textAlignment w:val="auto"/>
    </w:pPr>
    <w:rPr>
      <w:rFonts w:ascii="Times New Roman" w:eastAsiaTheme="minorEastAsia" w:hAnsi="Times New Roman"/>
      <w:kern w:val="0"/>
      <w:lang w:eastAsia="es-ES" w:bidi="ar-SA"/>
    </w:rPr>
  </w:style>
  <w:style w:type="character" w:styleId="Refdecomentario">
    <w:name w:val="annotation reference"/>
    <w:basedOn w:val="Fuentedeprrafopredeter"/>
    <w:uiPriority w:val="99"/>
    <w:semiHidden/>
    <w:unhideWhenUsed/>
    <w:rsid w:val="007E4574"/>
    <w:rPr>
      <w:sz w:val="16"/>
      <w:szCs w:val="16"/>
    </w:rPr>
  </w:style>
  <w:style w:type="paragraph" w:styleId="Textocomentario">
    <w:name w:val="annotation text"/>
    <w:basedOn w:val="Normal"/>
    <w:link w:val="TextocomentarioCar"/>
    <w:uiPriority w:val="99"/>
    <w:unhideWhenUsed/>
    <w:rsid w:val="007E4574"/>
    <w:rPr>
      <w:rFonts w:cs="Mangal"/>
      <w:sz w:val="20"/>
      <w:szCs w:val="18"/>
    </w:rPr>
  </w:style>
  <w:style w:type="character" w:customStyle="1" w:styleId="TextocomentarioCar">
    <w:name w:val="Texto comentario Car"/>
    <w:basedOn w:val="Fuentedeprrafopredeter"/>
    <w:link w:val="Textocomentario"/>
    <w:uiPriority w:val="99"/>
    <w:rsid w:val="007E4574"/>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7E4574"/>
    <w:rPr>
      <w:b/>
      <w:bCs/>
    </w:rPr>
  </w:style>
  <w:style w:type="character" w:customStyle="1" w:styleId="AsuntodelcomentarioCar">
    <w:name w:val="Asunto del comentario Car"/>
    <w:basedOn w:val="TextocomentarioCar"/>
    <w:link w:val="Asuntodelcomentario"/>
    <w:uiPriority w:val="99"/>
    <w:semiHidden/>
    <w:rsid w:val="007E4574"/>
    <w:rPr>
      <w:rFonts w:cs="Mangal"/>
      <w:b/>
      <w:bCs/>
      <w:sz w:val="20"/>
      <w:szCs w:val="18"/>
    </w:rPr>
  </w:style>
  <w:style w:type="paragraph" w:styleId="Revisin">
    <w:name w:val="Revision"/>
    <w:hidden/>
    <w:uiPriority w:val="99"/>
    <w:semiHidden/>
    <w:rsid w:val="009F5586"/>
    <w:pPr>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6289">
      <w:bodyDiv w:val="1"/>
      <w:marLeft w:val="0"/>
      <w:marRight w:val="0"/>
      <w:marTop w:val="0"/>
      <w:marBottom w:val="0"/>
      <w:divBdr>
        <w:top w:val="none" w:sz="0" w:space="0" w:color="auto"/>
        <w:left w:val="none" w:sz="0" w:space="0" w:color="auto"/>
        <w:bottom w:val="none" w:sz="0" w:space="0" w:color="auto"/>
        <w:right w:val="none" w:sz="0" w:space="0" w:color="auto"/>
      </w:divBdr>
    </w:div>
    <w:div w:id="54471962">
      <w:bodyDiv w:val="1"/>
      <w:marLeft w:val="0"/>
      <w:marRight w:val="0"/>
      <w:marTop w:val="0"/>
      <w:marBottom w:val="0"/>
      <w:divBdr>
        <w:top w:val="none" w:sz="0" w:space="0" w:color="auto"/>
        <w:left w:val="none" w:sz="0" w:space="0" w:color="auto"/>
        <w:bottom w:val="none" w:sz="0" w:space="0" w:color="auto"/>
        <w:right w:val="none" w:sz="0" w:space="0" w:color="auto"/>
      </w:divBdr>
    </w:div>
    <w:div w:id="85199136">
      <w:bodyDiv w:val="1"/>
      <w:marLeft w:val="0"/>
      <w:marRight w:val="0"/>
      <w:marTop w:val="0"/>
      <w:marBottom w:val="0"/>
      <w:divBdr>
        <w:top w:val="none" w:sz="0" w:space="0" w:color="auto"/>
        <w:left w:val="none" w:sz="0" w:space="0" w:color="auto"/>
        <w:bottom w:val="none" w:sz="0" w:space="0" w:color="auto"/>
        <w:right w:val="none" w:sz="0" w:space="0" w:color="auto"/>
      </w:divBdr>
    </w:div>
    <w:div w:id="97608256">
      <w:bodyDiv w:val="1"/>
      <w:marLeft w:val="0"/>
      <w:marRight w:val="0"/>
      <w:marTop w:val="0"/>
      <w:marBottom w:val="0"/>
      <w:divBdr>
        <w:top w:val="none" w:sz="0" w:space="0" w:color="auto"/>
        <w:left w:val="none" w:sz="0" w:space="0" w:color="auto"/>
        <w:bottom w:val="none" w:sz="0" w:space="0" w:color="auto"/>
        <w:right w:val="none" w:sz="0" w:space="0" w:color="auto"/>
      </w:divBdr>
    </w:div>
    <w:div w:id="108546147">
      <w:bodyDiv w:val="1"/>
      <w:marLeft w:val="0"/>
      <w:marRight w:val="0"/>
      <w:marTop w:val="0"/>
      <w:marBottom w:val="0"/>
      <w:divBdr>
        <w:top w:val="none" w:sz="0" w:space="0" w:color="auto"/>
        <w:left w:val="none" w:sz="0" w:space="0" w:color="auto"/>
        <w:bottom w:val="none" w:sz="0" w:space="0" w:color="auto"/>
        <w:right w:val="none" w:sz="0" w:space="0" w:color="auto"/>
      </w:divBdr>
    </w:div>
    <w:div w:id="112528731">
      <w:bodyDiv w:val="1"/>
      <w:marLeft w:val="0"/>
      <w:marRight w:val="0"/>
      <w:marTop w:val="0"/>
      <w:marBottom w:val="0"/>
      <w:divBdr>
        <w:top w:val="none" w:sz="0" w:space="0" w:color="auto"/>
        <w:left w:val="none" w:sz="0" w:space="0" w:color="auto"/>
        <w:bottom w:val="none" w:sz="0" w:space="0" w:color="auto"/>
        <w:right w:val="none" w:sz="0" w:space="0" w:color="auto"/>
      </w:divBdr>
    </w:div>
    <w:div w:id="115484986">
      <w:bodyDiv w:val="1"/>
      <w:marLeft w:val="0"/>
      <w:marRight w:val="0"/>
      <w:marTop w:val="0"/>
      <w:marBottom w:val="0"/>
      <w:divBdr>
        <w:top w:val="none" w:sz="0" w:space="0" w:color="auto"/>
        <w:left w:val="none" w:sz="0" w:space="0" w:color="auto"/>
        <w:bottom w:val="none" w:sz="0" w:space="0" w:color="auto"/>
        <w:right w:val="none" w:sz="0" w:space="0" w:color="auto"/>
      </w:divBdr>
    </w:div>
    <w:div w:id="117188025">
      <w:bodyDiv w:val="1"/>
      <w:marLeft w:val="0"/>
      <w:marRight w:val="0"/>
      <w:marTop w:val="0"/>
      <w:marBottom w:val="0"/>
      <w:divBdr>
        <w:top w:val="none" w:sz="0" w:space="0" w:color="auto"/>
        <w:left w:val="none" w:sz="0" w:space="0" w:color="auto"/>
        <w:bottom w:val="none" w:sz="0" w:space="0" w:color="auto"/>
        <w:right w:val="none" w:sz="0" w:space="0" w:color="auto"/>
      </w:divBdr>
    </w:div>
    <w:div w:id="143006677">
      <w:bodyDiv w:val="1"/>
      <w:marLeft w:val="0"/>
      <w:marRight w:val="0"/>
      <w:marTop w:val="0"/>
      <w:marBottom w:val="0"/>
      <w:divBdr>
        <w:top w:val="none" w:sz="0" w:space="0" w:color="auto"/>
        <w:left w:val="none" w:sz="0" w:space="0" w:color="auto"/>
        <w:bottom w:val="none" w:sz="0" w:space="0" w:color="auto"/>
        <w:right w:val="none" w:sz="0" w:space="0" w:color="auto"/>
      </w:divBdr>
    </w:div>
    <w:div w:id="168375177">
      <w:bodyDiv w:val="1"/>
      <w:marLeft w:val="0"/>
      <w:marRight w:val="0"/>
      <w:marTop w:val="0"/>
      <w:marBottom w:val="0"/>
      <w:divBdr>
        <w:top w:val="none" w:sz="0" w:space="0" w:color="auto"/>
        <w:left w:val="none" w:sz="0" w:space="0" w:color="auto"/>
        <w:bottom w:val="none" w:sz="0" w:space="0" w:color="auto"/>
        <w:right w:val="none" w:sz="0" w:space="0" w:color="auto"/>
      </w:divBdr>
    </w:div>
    <w:div w:id="189144302">
      <w:bodyDiv w:val="1"/>
      <w:marLeft w:val="0"/>
      <w:marRight w:val="0"/>
      <w:marTop w:val="0"/>
      <w:marBottom w:val="0"/>
      <w:divBdr>
        <w:top w:val="none" w:sz="0" w:space="0" w:color="auto"/>
        <w:left w:val="none" w:sz="0" w:space="0" w:color="auto"/>
        <w:bottom w:val="none" w:sz="0" w:space="0" w:color="auto"/>
        <w:right w:val="none" w:sz="0" w:space="0" w:color="auto"/>
      </w:divBdr>
    </w:div>
    <w:div w:id="214464245">
      <w:bodyDiv w:val="1"/>
      <w:marLeft w:val="0"/>
      <w:marRight w:val="0"/>
      <w:marTop w:val="0"/>
      <w:marBottom w:val="0"/>
      <w:divBdr>
        <w:top w:val="none" w:sz="0" w:space="0" w:color="auto"/>
        <w:left w:val="none" w:sz="0" w:space="0" w:color="auto"/>
        <w:bottom w:val="none" w:sz="0" w:space="0" w:color="auto"/>
        <w:right w:val="none" w:sz="0" w:space="0" w:color="auto"/>
      </w:divBdr>
    </w:div>
    <w:div w:id="225192154">
      <w:bodyDiv w:val="1"/>
      <w:marLeft w:val="0"/>
      <w:marRight w:val="0"/>
      <w:marTop w:val="0"/>
      <w:marBottom w:val="0"/>
      <w:divBdr>
        <w:top w:val="none" w:sz="0" w:space="0" w:color="auto"/>
        <w:left w:val="none" w:sz="0" w:space="0" w:color="auto"/>
        <w:bottom w:val="none" w:sz="0" w:space="0" w:color="auto"/>
        <w:right w:val="none" w:sz="0" w:space="0" w:color="auto"/>
      </w:divBdr>
    </w:div>
    <w:div w:id="249461362">
      <w:bodyDiv w:val="1"/>
      <w:marLeft w:val="0"/>
      <w:marRight w:val="0"/>
      <w:marTop w:val="0"/>
      <w:marBottom w:val="0"/>
      <w:divBdr>
        <w:top w:val="none" w:sz="0" w:space="0" w:color="auto"/>
        <w:left w:val="none" w:sz="0" w:space="0" w:color="auto"/>
        <w:bottom w:val="none" w:sz="0" w:space="0" w:color="auto"/>
        <w:right w:val="none" w:sz="0" w:space="0" w:color="auto"/>
      </w:divBdr>
    </w:div>
    <w:div w:id="254484255">
      <w:bodyDiv w:val="1"/>
      <w:marLeft w:val="0"/>
      <w:marRight w:val="0"/>
      <w:marTop w:val="0"/>
      <w:marBottom w:val="0"/>
      <w:divBdr>
        <w:top w:val="none" w:sz="0" w:space="0" w:color="auto"/>
        <w:left w:val="none" w:sz="0" w:space="0" w:color="auto"/>
        <w:bottom w:val="none" w:sz="0" w:space="0" w:color="auto"/>
        <w:right w:val="none" w:sz="0" w:space="0" w:color="auto"/>
      </w:divBdr>
    </w:div>
    <w:div w:id="276957067">
      <w:bodyDiv w:val="1"/>
      <w:marLeft w:val="0"/>
      <w:marRight w:val="0"/>
      <w:marTop w:val="0"/>
      <w:marBottom w:val="0"/>
      <w:divBdr>
        <w:top w:val="none" w:sz="0" w:space="0" w:color="auto"/>
        <w:left w:val="none" w:sz="0" w:space="0" w:color="auto"/>
        <w:bottom w:val="none" w:sz="0" w:space="0" w:color="auto"/>
        <w:right w:val="none" w:sz="0" w:space="0" w:color="auto"/>
      </w:divBdr>
    </w:div>
    <w:div w:id="334696918">
      <w:bodyDiv w:val="1"/>
      <w:marLeft w:val="0"/>
      <w:marRight w:val="0"/>
      <w:marTop w:val="0"/>
      <w:marBottom w:val="0"/>
      <w:divBdr>
        <w:top w:val="none" w:sz="0" w:space="0" w:color="auto"/>
        <w:left w:val="none" w:sz="0" w:space="0" w:color="auto"/>
        <w:bottom w:val="none" w:sz="0" w:space="0" w:color="auto"/>
        <w:right w:val="none" w:sz="0" w:space="0" w:color="auto"/>
      </w:divBdr>
    </w:div>
    <w:div w:id="350491202">
      <w:bodyDiv w:val="1"/>
      <w:marLeft w:val="0"/>
      <w:marRight w:val="0"/>
      <w:marTop w:val="0"/>
      <w:marBottom w:val="0"/>
      <w:divBdr>
        <w:top w:val="none" w:sz="0" w:space="0" w:color="auto"/>
        <w:left w:val="none" w:sz="0" w:space="0" w:color="auto"/>
        <w:bottom w:val="none" w:sz="0" w:space="0" w:color="auto"/>
        <w:right w:val="none" w:sz="0" w:space="0" w:color="auto"/>
      </w:divBdr>
    </w:div>
    <w:div w:id="364910634">
      <w:bodyDiv w:val="1"/>
      <w:marLeft w:val="0"/>
      <w:marRight w:val="0"/>
      <w:marTop w:val="0"/>
      <w:marBottom w:val="0"/>
      <w:divBdr>
        <w:top w:val="none" w:sz="0" w:space="0" w:color="auto"/>
        <w:left w:val="none" w:sz="0" w:space="0" w:color="auto"/>
        <w:bottom w:val="none" w:sz="0" w:space="0" w:color="auto"/>
        <w:right w:val="none" w:sz="0" w:space="0" w:color="auto"/>
      </w:divBdr>
    </w:div>
    <w:div w:id="371733476">
      <w:bodyDiv w:val="1"/>
      <w:marLeft w:val="0"/>
      <w:marRight w:val="0"/>
      <w:marTop w:val="0"/>
      <w:marBottom w:val="0"/>
      <w:divBdr>
        <w:top w:val="none" w:sz="0" w:space="0" w:color="auto"/>
        <w:left w:val="none" w:sz="0" w:space="0" w:color="auto"/>
        <w:bottom w:val="none" w:sz="0" w:space="0" w:color="auto"/>
        <w:right w:val="none" w:sz="0" w:space="0" w:color="auto"/>
      </w:divBdr>
    </w:div>
    <w:div w:id="409884668">
      <w:bodyDiv w:val="1"/>
      <w:marLeft w:val="0"/>
      <w:marRight w:val="0"/>
      <w:marTop w:val="0"/>
      <w:marBottom w:val="0"/>
      <w:divBdr>
        <w:top w:val="none" w:sz="0" w:space="0" w:color="auto"/>
        <w:left w:val="none" w:sz="0" w:space="0" w:color="auto"/>
        <w:bottom w:val="none" w:sz="0" w:space="0" w:color="auto"/>
        <w:right w:val="none" w:sz="0" w:space="0" w:color="auto"/>
      </w:divBdr>
    </w:div>
    <w:div w:id="414476984">
      <w:bodyDiv w:val="1"/>
      <w:marLeft w:val="0"/>
      <w:marRight w:val="0"/>
      <w:marTop w:val="0"/>
      <w:marBottom w:val="0"/>
      <w:divBdr>
        <w:top w:val="none" w:sz="0" w:space="0" w:color="auto"/>
        <w:left w:val="none" w:sz="0" w:space="0" w:color="auto"/>
        <w:bottom w:val="none" w:sz="0" w:space="0" w:color="auto"/>
        <w:right w:val="none" w:sz="0" w:space="0" w:color="auto"/>
      </w:divBdr>
    </w:div>
    <w:div w:id="463280938">
      <w:bodyDiv w:val="1"/>
      <w:marLeft w:val="0"/>
      <w:marRight w:val="0"/>
      <w:marTop w:val="0"/>
      <w:marBottom w:val="0"/>
      <w:divBdr>
        <w:top w:val="none" w:sz="0" w:space="0" w:color="auto"/>
        <w:left w:val="none" w:sz="0" w:space="0" w:color="auto"/>
        <w:bottom w:val="none" w:sz="0" w:space="0" w:color="auto"/>
        <w:right w:val="none" w:sz="0" w:space="0" w:color="auto"/>
      </w:divBdr>
    </w:div>
    <w:div w:id="503517190">
      <w:bodyDiv w:val="1"/>
      <w:marLeft w:val="0"/>
      <w:marRight w:val="0"/>
      <w:marTop w:val="0"/>
      <w:marBottom w:val="0"/>
      <w:divBdr>
        <w:top w:val="none" w:sz="0" w:space="0" w:color="auto"/>
        <w:left w:val="none" w:sz="0" w:space="0" w:color="auto"/>
        <w:bottom w:val="none" w:sz="0" w:space="0" w:color="auto"/>
        <w:right w:val="none" w:sz="0" w:space="0" w:color="auto"/>
      </w:divBdr>
    </w:div>
    <w:div w:id="545722683">
      <w:bodyDiv w:val="1"/>
      <w:marLeft w:val="0"/>
      <w:marRight w:val="0"/>
      <w:marTop w:val="0"/>
      <w:marBottom w:val="0"/>
      <w:divBdr>
        <w:top w:val="none" w:sz="0" w:space="0" w:color="auto"/>
        <w:left w:val="none" w:sz="0" w:space="0" w:color="auto"/>
        <w:bottom w:val="none" w:sz="0" w:space="0" w:color="auto"/>
        <w:right w:val="none" w:sz="0" w:space="0" w:color="auto"/>
      </w:divBdr>
    </w:div>
    <w:div w:id="555048799">
      <w:bodyDiv w:val="1"/>
      <w:marLeft w:val="0"/>
      <w:marRight w:val="0"/>
      <w:marTop w:val="0"/>
      <w:marBottom w:val="0"/>
      <w:divBdr>
        <w:top w:val="none" w:sz="0" w:space="0" w:color="auto"/>
        <w:left w:val="none" w:sz="0" w:space="0" w:color="auto"/>
        <w:bottom w:val="none" w:sz="0" w:space="0" w:color="auto"/>
        <w:right w:val="none" w:sz="0" w:space="0" w:color="auto"/>
      </w:divBdr>
    </w:div>
    <w:div w:id="601494726">
      <w:bodyDiv w:val="1"/>
      <w:marLeft w:val="0"/>
      <w:marRight w:val="0"/>
      <w:marTop w:val="0"/>
      <w:marBottom w:val="0"/>
      <w:divBdr>
        <w:top w:val="none" w:sz="0" w:space="0" w:color="auto"/>
        <w:left w:val="none" w:sz="0" w:space="0" w:color="auto"/>
        <w:bottom w:val="none" w:sz="0" w:space="0" w:color="auto"/>
        <w:right w:val="none" w:sz="0" w:space="0" w:color="auto"/>
      </w:divBdr>
    </w:div>
    <w:div w:id="611858491">
      <w:bodyDiv w:val="1"/>
      <w:marLeft w:val="0"/>
      <w:marRight w:val="0"/>
      <w:marTop w:val="0"/>
      <w:marBottom w:val="0"/>
      <w:divBdr>
        <w:top w:val="none" w:sz="0" w:space="0" w:color="auto"/>
        <w:left w:val="none" w:sz="0" w:space="0" w:color="auto"/>
        <w:bottom w:val="none" w:sz="0" w:space="0" w:color="auto"/>
        <w:right w:val="none" w:sz="0" w:space="0" w:color="auto"/>
      </w:divBdr>
    </w:div>
    <w:div w:id="645084034">
      <w:bodyDiv w:val="1"/>
      <w:marLeft w:val="0"/>
      <w:marRight w:val="0"/>
      <w:marTop w:val="0"/>
      <w:marBottom w:val="0"/>
      <w:divBdr>
        <w:top w:val="none" w:sz="0" w:space="0" w:color="auto"/>
        <w:left w:val="none" w:sz="0" w:space="0" w:color="auto"/>
        <w:bottom w:val="none" w:sz="0" w:space="0" w:color="auto"/>
        <w:right w:val="none" w:sz="0" w:space="0" w:color="auto"/>
      </w:divBdr>
    </w:div>
    <w:div w:id="659119449">
      <w:bodyDiv w:val="1"/>
      <w:marLeft w:val="0"/>
      <w:marRight w:val="0"/>
      <w:marTop w:val="0"/>
      <w:marBottom w:val="0"/>
      <w:divBdr>
        <w:top w:val="none" w:sz="0" w:space="0" w:color="auto"/>
        <w:left w:val="none" w:sz="0" w:space="0" w:color="auto"/>
        <w:bottom w:val="none" w:sz="0" w:space="0" w:color="auto"/>
        <w:right w:val="none" w:sz="0" w:space="0" w:color="auto"/>
      </w:divBdr>
    </w:div>
    <w:div w:id="665403708">
      <w:bodyDiv w:val="1"/>
      <w:marLeft w:val="0"/>
      <w:marRight w:val="0"/>
      <w:marTop w:val="0"/>
      <w:marBottom w:val="0"/>
      <w:divBdr>
        <w:top w:val="none" w:sz="0" w:space="0" w:color="auto"/>
        <w:left w:val="none" w:sz="0" w:space="0" w:color="auto"/>
        <w:bottom w:val="none" w:sz="0" w:space="0" w:color="auto"/>
        <w:right w:val="none" w:sz="0" w:space="0" w:color="auto"/>
      </w:divBdr>
    </w:div>
    <w:div w:id="668094703">
      <w:bodyDiv w:val="1"/>
      <w:marLeft w:val="0"/>
      <w:marRight w:val="0"/>
      <w:marTop w:val="0"/>
      <w:marBottom w:val="0"/>
      <w:divBdr>
        <w:top w:val="none" w:sz="0" w:space="0" w:color="auto"/>
        <w:left w:val="none" w:sz="0" w:space="0" w:color="auto"/>
        <w:bottom w:val="none" w:sz="0" w:space="0" w:color="auto"/>
        <w:right w:val="none" w:sz="0" w:space="0" w:color="auto"/>
      </w:divBdr>
    </w:div>
    <w:div w:id="687026382">
      <w:bodyDiv w:val="1"/>
      <w:marLeft w:val="0"/>
      <w:marRight w:val="0"/>
      <w:marTop w:val="0"/>
      <w:marBottom w:val="0"/>
      <w:divBdr>
        <w:top w:val="none" w:sz="0" w:space="0" w:color="auto"/>
        <w:left w:val="none" w:sz="0" w:space="0" w:color="auto"/>
        <w:bottom w:val="none" w:sz="0" w:space="0" w:color="auto"/>
        <w:right w:val="none" w:sz="0" w:space="0" w:color="auto"/>
      </w:divBdr>
    </w:div>
    <w:div w:id="692263929">
      <w:bodyDiv w:val="1"/>
      <w:marLeft w:val="0"/>
      <w:marRight w:val="0"/>
      <w:marTop w:val="0"/>
      <w:marBottom w:val="0"/>
      <w:divBdr>
        <w:top w:val="none" w:sz="0" w:space="0" w:color="auto"/>
        <w:left w:val="none" w:sz="0" w:space="0" w:color="auto"/>
        <w:bottom w:val="none" w:sz="0" w:space="0" w:color="auto"/>
        <w:right w:val="none" w:sz="0" w:space="0" w:color="auto"/>
      </w:divBdr>
    </w:div>
    <w:div w:id="735779129">
      <w:bodyDiv w:val="1"/>
      <w:marLeft w:val="0"/>
      <w:marRight w:val="0"/>
      <w:marTop w:val="0"/>
      <w:marBottom w:val="0"/>
      <w:divBdr>
        <w:top w:val="none" w:sz="0" w:space="0" w:color="auto"/>
        <w:left w:val="none" w:sz="0" w:space="0" w:color="auto"/>
        <w:bottom w:val="none" w:sz="0" w:space="0" w:color="auto"/>
        <w:right w:val="none" w:sz="0" w:space="0" w:color="auto"/>
      </w:divBdr>
    </w:div>
    <w:div w:id="737508992">
      <w:bodyDiv w:val="1"/>
      <w:marLeft w:val="0"/>
      <w:marRight w:val="0"/>
      <w:marTop w:val="0"/>
      <w:marBottom w:val="0"/>
      <w:divBdr>
        <w:top w:val="none" w:sz="0" w:space="0" w:color="auto"/>
        <w:left w:val="none" w:sz="0" w:space="0" w:color="auto"/>
        <w:bottom w:val="none" w:sz="0" w:space="0" w:color="auto"/>
        <w:right w:val="none" w:sz="0" w:space="0" w:color="auto"/>
      </w:divBdr>
    </w:div>
    <w:div w:id="764884843">
      <w:bodyDiv w:val="1"/>
      <w:marLeft w:val="0"/>
      <w:marRight w:val="0"/>
      <w:marTop w:val="0"/>
      <w:marBottom w:val="0"/>
      <w:divBdr>
        <w:top w:val="none" w:sz="0" w:space="0" w:color="auto"/>
        <w:left w:val="none" w:sz="0" w:space="0" w:color="auto"/>
        <w:bottom w:val="none" w:sz="0" w:space="0" w:color="auto"/>
        <w:right w:val="none" w:sz="0" w:space="0" w:color="auto"/>
      </w:divBdr>
    </w:div>
    <w:div w:id="791903228">
      <w:bodyDiv w:val="1"/>
      <w:marLeft w:val="0"/>
      <w:marRight w:val="0"/>
      <w:marTop w:val="0"/>
      <w:marBottom w:val="0"/>
      <w:divBdr>
        <w:top w:val="none" w:sz="0" w:space="0" w:color="auto"/>
        <w:left w:val="none" w:sz="0" w:space="0" w:color="auto"/>
        <w:bottom w:val="none" w:sz="0" w:space="0" w:color="auto"/>
        <w:right w:val="none" w:sz="0" w:space="0" w:color="auto"/>
      </w:divBdr>
    </w:div>
    <w:div w:id="795222273">
      <w:bodyDiv w:val="1"/>
      <w:marLeft w:val="0"/>
      <w:marRight w:val="0"/>
      <w:marTop w:val="0"/>
      <w:marBottom w:val="0"/>
      <w:divBdr>
        <w:top w:val="none" w:sz="0" w:space="0" w:color="auto"/>
        <w:left w:val="none" w:sz="0" w:space="0" w:color="auto"/>
        <w:bottom w:val="none" w:sz="0" w:space="0" w:color="auto"/>
        <w:right w:val="none" w:sz="0" w:space="0" w:color="auto"/>
      </w:divBdr>
    </w:div>
    <w:div w:id="823550256">
      <w:bodyDiv w:val="1"/>
      <w:marLeft w:val="0"/>
      <w:marRight w:val="0"/>
      <w:marTop w:val="0"/>
      <w:marBottom w:val="0"/>
      <w:divBdr>
        <w:top w:val="none" w:sz="0" w:space="0" w:color="auto"/>
        <w:left w:val="none" w:sz="0" w:space="0" w:color="auto"/>
        <w:bottom w:val="none" w:sz="0" w:space="0" w:color="auto"/>
        <w:right w:val="none" w:sz="0" w:space="0" w:color="auto"/>
      </w:divBdr>
    </w:div>
    <w:div w:id="834884883">
      <w:bodyDiv w:val="1"/>
      <w:marLeft w:val="0"/>
      <w:marRight w:val="0"/>
      <w:marTop w:val="0"/>
      <w:marBottom w:val="0"/>
      <w:divBdr>
        <w:top w:val="none" w:sz="0" w:space="0" w:color="auto"/>
        <w:left w:val="none" w:sz="0" w:space="0" w:color="auto"/>
        <w:bottom w:val="none" w:sz="0" w:space="0" w:color="auto"/>
        <w:right w:val="none" w:sz="0" w:space="0" w:color="auto"/>
      </w:divBdr>
    </w:div>
    <w:div w:id="836270426">
      <w:bodyDiv w:val="1"/>
      <w:marLeft w:val="0"/>
      <w:marRight w:val="0"/>
      <w:marTop w:val="0"/>
      <w:marBottom w:val="0"/>
      <w:divBdr>
        <w:top w:val="none" w:sz="0" w:space="0" w:color="auto"/>
        <w:left w:val="none" w:sz="0" w:space="0" w:color="auto"/>
        <w:bottom w:val="none" w:sz="0" w:space="0" w:color="auto"/>
        <w:right w:val="none" w:sz="0" w:space="0" w:color="auto"/>
      </w:divBdr>
    </w:div>
    <w:div w:id="842359042">
      <w:bodyDiv w:val="1"/>
      <w:marLeft w:val="0"/>
      <w:marRight w:val="0"/>
      <w:marTop w:val="0"/>
      <w:marBottom w:val="0"/>
      <w:divBdr>
        <w:top w:val="none" w:sz="0" w:space="0" w:color="auto"/>
        <w:left w:val="none" w:sz="0" w:space="0" w:color="auto"/>
        <w:bottom w:val="none" w:sz="0" w:space="0" w:color="auto"/>
        <w:right w:val="none" w:sz="0" w:space="0" w:color="auto"/>
      </w:divBdr>
    </w:div>
    <w:div w:id="871377782">
      <w:bodyDiv w:val="1"/>
      <w:marLeft w:val="0"/>
      <w:marRight w:val="0"/>
      <w:marTop w:val="0"/>
      <w:marBottom w:val="0"/>
      <w:divBdr>
        <w:top w:val="none" w:sz="0" w:space="0" w:color="auto"/>
        <w:left w:val="none" w:sz="0" w:space="0" w:color="auto"/>
        <w:bottom w:val="none" w:sz="0" w:space="0" w:color="auto"/>
        <w:right w:val="none" w:sz="0" w:space="0" w:color="auto"/>
      </w:divBdr>
    </w:div>
    <w:div w:id="896433929">
      <w:bodyDiv w:val="1"/>
      <w:marLeft w:val="0"/>
      <w:marRight w:val="0"/>
      <w:marTop w:val="0"/>
      <w:marBottom w:val="0"/>
      <w:divBdr>
        <w:top w:val="none" w:sz="0" w:space="0" w:color="auto"/>
        <w:left w:val="none" w:sz="0" w:space="0" w:color="auto"/>
        <w:bottom w:val="none" w:sz="0" w:space="0" w:color="auto"/>
        <w:right w:val="none" w:sz="0" w:space="0" w:color="auto"/>
      </w:divBdr>
    </w:div>
    <w:div w:id="918514222">
      <w:bodyDiv w:val="1"/>
      <w:marLeft w:val="0"/>
      <w:marRight w:val="0"/>
      <w:marTop w:val="0"/>
      <w:marBottom w:val="0"/>
      <w:divBdr>
        <w:top w:val="none" w:sz="0" w:space="0" w:color="auto"/>
        <w:left w:val="none" w:sz="0" w:space="0" w:color="auto"/>
        <w:bottom w:val="none" w:sz="0" w:space="0" w:color="auto"/>
        <w:right w:val="none" w:sz="0" w:space="0" w:color="auto"/>
      </w:divBdr>
    </w:div>
    <w:div w:id="942346464">
      <w:bodyDiv w:val="1"/>
      <w:marLeft w:val="0"/>
      <w:marRight w:val="0"/>
      <w:marTop w:val="0"/>
      <w:marBottom w:val="0"/>
      <w:divBdr>
        <w:top w:val="none" w:sz="0" w:space="0" w:color="auto"/>
        <w:left w:val="none" w:sz="0" w:space="0" w:color="auto"/>
        <w:bottom w:val="none" w:sz="0" w:space="0" w:color="auto"/>
        <w:right w:val="none" w:sz="0" w:space="0" w:color="auto"/>
      </w:divBdr>
    </w:div>
    <w:div w:id="955718771">
      <w:bodyDiv w:val="1"/>
      <w:marLeft w:val="0"/>
      <w:marRight w:val="0"/>
      <w:marTop w:val="0"/>
      <w:marBottom w:val="0"/>
      <w:divBdr>
        <w:top w:val="none" w:sz="0" w:space="0" w:color="auto"/>
        <w:left w:val="none" w:sz="0" w:space="0" w:color="auto"/>
        <w:bottom w:val="none" w:sz="0" w:space="0" w:color="auto"/>
        <w:right w:val="none" w:sz="0" w:space="0" w:color="auto"/>
      </w:divBdr>
    </w:div>
    <w:div w:id="959997334">
      <w:bodyDiv w:val="1"/>
      <w:marLeft w:val="0"/>
      <w:marRight w:val="0"/>
      <w:marTop w:val="0"/>
      <w:marBottom w:val="0"/>
      <w:divBdr>
        <w:top w:val="none" w:sz="0" w:space="0" w:color="auto"/>
        <w:left w:val="none" w:sz="0" w:space="0" w:color="auto"/>
        <w:bottom w:val="none" w:sz="0" w:space="0" w:color="auto"/>
        <w:right w:val="none" w:sz="0" w:space="0" w:color="auto"/>
      </w:divBdr>
    </w:div>
    <w:div w:id="974674304">
      <w:bodyDiv w:val="1"/>
      <w:marLeft w:val="0"/>
      <w:marRight w:val="0"/>
      <w:marTop w:val="0"/>
      <w:marBottom w:val="0"/>
      <w:divBdr>
        <w:top w:val="none" w:sz="0" w:space="0" w:color="auto"/>
        <w:left w:val="none" w:sz="0" w:space="0" w:color="auto"/>
        <w:bottom w:val="none" w:sz="0" w:space="0" w:color="auto"/>
        <w:right w:val="none" w:sz="0" w:space="0" w:color="auto"/>
      </w:divBdr>
    </w:div>
    <w:div w:id="978732880">
      <w:bodyDiv w:val="1"/>
      <w:marLeft w:val="0"/>
      <w:marRight w:val="0"/>
      <w:marTop w:val="0"/>
      <w:marBottom w:val="0"/>
      <w:divBdr>
        <w:top w:val="none" w:sz="0" w:space="0" w:color="auto"/>
        <w:left w:val="none" w:sz="0" w:space="0" w:color="auto"/>
        <w:bottom w:val="none" w:sz="0" w:space="0" w:color="auto"/>
        <w:right w:val="none" w:sz="0" w:space="0" w:color="auto"/>
      </w:divBdr>
    </w:div>
    <w:div w:id="1024861367">
      <w:bodyDiv w:val="1"/>
      <w:marLeft w:val="0"/>
      <w:marRight w:val="0"/>
      <w:marTop w:val="0"/>
      <w:marBottom w:val="0"/>
      <w:divBdr>
        <w:top w:val="none" w:sz="0" w:space="0" w:color="auto"/>
        <w:left w:val="none" w:sz="0" w:space="0" w:color="auto"/>
        <w:bottom w:val="none" w:sz="0" w:space="0" w:color="auto"/>
        <w:right w:val="none" w:sz="0" w:space="0" w:color="auto"/>
      </w:divBdr>
    </w:div>
    <w:div w:id="1035236607">
      <w:bodyDiv w:val="1"/>
      <w:marLeft w:val="0"/>
      <w:marRight w:val="0"/>
      <w:marTop w:val="0"/>
      <w:marBottom w:val="0"/>
      <w:divBdr>
        <w:top w:val="none" w:sz="0" w:space="0" w:color="auto"/>
        <w:left w:val="none" w:sz="0" w:space="0" w:color="auto"/>
        <w:bottom w:val="none" w:sz="0" w:space="0" w:color="auto"/>
        <w:right w:val="none" w:sz="0" w:space="0" w:color="auto"/>
      </w:divBdr>
    </w:div>
    <w:div w:id="1081177399">
      <w:bodyDiv w:val="1"/>
      <w:marLeft w:val="0"/>
      <w:marRight w:val="0"/>
      <w:marTop w:val="0"/>
      <w:marBottom w:val="0"/>
      <w:divBdr>
        <w:top w:val="none" w:sz="0" w:space="0" w:color="auto"/>
        <w:left w:val="none" w:sz="0" w:space="0" w:color="auto"/>
        <w:bottom w:val="none" w:sz="0" w:space="0" w:color="auto"/>
        <w:right w:val="none" w:sz="0" w:space="0" w:color="auto"/>
      </w:divBdr>
    </w:div>
    <w:div w:id="1102381345">
      <w:bodyDiv w:val="1"/>
      <w:marLeft w:val="0"/>
      <w:marRight w:val="0"/>
      <w:marTop w:val="0"/>
      <w:marBottom w:val="0"/>
      <w:divBdr>
        <w:top w:val="none" w:sz="0" w:space="0" w:color="auto"/>
        <w:left w:val="none" w:sz="0" w:space="0" w:color="auto"/>
        <w:bottom w:val="none" w:sz="0" w:space="0" w:color="auto"/>
        <w:right w:val="none" w:sz="0" w:space="0" w:color="auto"/>
      </w:divBdr>
    </w:div>
    <w:div w:id="1131095021">
      <w:bodyDiv w:val="1"/>
      <w:marLeft w:val="0"/>
      <w:marRight w:val="0"/>
      <w:marTop w:val="0"/>
      <w:marBottom w:val="0"/>
      <w:divBdr>
        <w:top w:val="none" w:sz="0" w:space="0" w:color="auto"/>
        <w:left w:val="none" w:sz="0" w:space="0" w:color="auto"/>
        <w:bottom w:val="none" w:sz="0" w:space="0" w:color="auto"/>
        <w:right w:val="none" w:sz="0" w:space="0" w:color="auto"/>
      </w:divBdr>
    </w:div>
    <w:div w:id="1135953986">
      <w:bodyDiv w:val="1"/>
      <w:marLeft w:val="0"/>
      <w:marRight w:val="0"/>
      <w:marTop w:val="0"/>
      <w:marBottom w:val="0"/>
      <w:divBdr>
        <w:top w:val="none" w:sz="0" w:space="0" w:color="auto"/>
        <w:left w:val="none" w:sz="0" w:space="0" w:color="auto"/>
        <w:bottom w:val="none" w:sz="0" w:space="0" w:color="auto"/>
        <w:right w:val="none" w:sz="0" w:space="0" w:color="auto"/>
      </w:divBdr>
    </w:div>
    <w:div w:id="1161313006">
      <w:bodyDiv w:val="1"/>
      <w:marLeft w:val="0"/>
      <w:marRight w:val="0"/>
      <w:marTop w:val="0"/>
      <w:marBottom w:val="0"/>
      <w:divBdr>
        <w:top w:val="none" w:sz="0" w:space="0" w:color="auto"/>
        <w:left w:val="none" w:sz="0" w:space="0" w:color="auto"/>
        <w:bottom w:val="none" w:sz="0" w:space="0" w:color="auto"/>
        <w:right w:val="none" w:sz="0" w:space="0" w:color="auto"/>
      </w:divBdr>
    </w:div>
    <w:div w:id="1200506132">
      <w:bodyDiv w:val="1"/>
      <w:marLeft w:val="0"/>
      <w:marRight w:val="0"/>
      <w:marTop w:val="0"/>
      <w:marBottom w:val="0"/>
      <w:divBdr>
        <w:top w:val="none" w:sz="0" w:space="0" w:color="auto"/>
        <w:left w:val="none" w:sz="0" w:space="0" w:color="auto"/>
        <w:bottom w:val="none" w:sz="0" w:space="0" w:color="auto"/>
        <w:right w:val="none" w:sz="0" w:space="0" w:color="auto"/>
      </w:divBdr>
    </w:div>
    <w:div w:id="1204949709">
      <w:bodyDiv w:val="1"/>
      <w:marLeft w:val="0"/>
      <w:marRight w:val="0"/>
      <w:marTop w:val="0"/>
      <w:marBottom w:val="0"/>
      <w:divBdr>
        <w:top w:val="none" w:sz="0" w:space="0" w:color="auto"/>
        <w:left w:val="none" w:sz="0" w:space="0" w:color="auto"/>
        <w:bottom w:val="none" w:sz="0" w:space="0" w:color="auto"/>
        <w:right w:val="none" w:sz="0" w:space="0" w:color="auto"/>
      </w:divBdr>
    </w:div>
    <w:div w:id="1243566515">
      <w:bodyDiv w:val="1"/>
      <w:marLeft w:val="0"/>
      <w:marRight w:val="0"/>
      <w:marTop w:val="0"/>
      <w:marBottom w:val="0"/>
      <w:divBdr>
        <w:top w:val="none" w:sz="0" w:space="0" w:color="auto"/>
        <w:left w:val="none" w:sz="0" w:space="0" w:color="auto"/>
        <w:bottom w:val="none" w:sz="0" w:space="0" w:color="auto"/>
        <w:right w:val="none" w:sz="0" w:space="0" w:color="auto"/>
      </w:divBdr>
    </w:div>
    <w:div w:id="1273246330">
      <w:bodyDiv w:val="1"/>
      <w:marLeft w:val="0"/>
      <w:marRight w:val="0"/>
      <w:marTop w:val="0"/>
      <w:marBottom w:val="0"/>
      <w:divBdr>
        <w:top w:val="none" w:sz="0" w:space="0" w:color="auto"/>
        <w:left w:val="none" w:sz="0" w:space="0" w:color="auto"/>
        <w:bottom w:val="none" w:sz="0" w:space="0" w:color="auto"/>
        <w:right w:val="none" w:sz="0" w:space="0" w:color="auto"/>
      </w:divBdr>
    </w:div>
    <w:div w:id="1282804062">
      <w:bodyDiv w:val="1"/>
      <w:marLeft w:val="0"/>
      <w:marRight w:val="0"/>
      <w:marTop w:val="0"/>
      <w:marBottom w:val="0"/>
      <w:divBdr>
        <w:top w:val="none" w:sz="0" w:space="0" w:color="auto"/>
        <w:left w:val="none" w:sz="0" w:space="0" w:color="auto"/>
        <w:bottom w:val="none" w:sz="0" w:space="0" w:color="auto"/>
        <w:right w:val="none" w:sz="0" w:space="0" w:color="auto"/>
      </w:divBdr>
    </w:div>
    <w:div w:id="1292589027">
      <w:bodyDiv w:val="1"/>
      <w:marLeft w:val="0"/>
      <w:marRight w:val="0"/>
      <w:marTop w:val="0"/>
      <w:marBottom w:val="0"/>
      <w:divBdr>
        <w:top w:val="none" w:sz="0" w:space="0" w:color="auto"/>
        <w:left w:val="none" w:sz="0" w:space="0" w:color="auto"/>
        <w:bottom w:val="none" w:sz="0" w:space="0" w:color="auto"/>
        <w:right w:val="none" w:sz="0" w:space="0" w:color="auto"/>
      </w:divBdr>
    </w:div>
    <w:div w:id="1300960920">
      <w:bodyDiv w:val="1"/>
      <w:marLeft w:val="0"/>
      <w:marRight w:val="0"/>
      <w:marTop w:val="0"/>
      <w:marBottom w:val="0"/>
      <w:divBdr>
        <w:top w:val="none" w:sz="0" w:space="0" w:color="auto"/>
        <w:left w:val="none" w:sz="0" w:space="0" w:color="auto"/>
        <w:bottom w:val="none" w:sz="0" w:space="0" w:color="auto"/>
        <w:right w:val="none" w:sz="0" w:space="0" w:color="auto"/>
      </w:divBdr>
    </w:div>
    <w:div w:id="1331910803">
      <w:bodyDiv w:val="1"/>
      <w:marLeft w:val="0"/>
      <w:marRight w:val="0"/>
      <w:marTop w:val="0"/>
      <w:marBottom w:val="0"/>
      <w:divBdr>
        <w:top w:val="none" w:sz="0" w:space="0" w:color="auto"/>
        <w:left w:val="none" w:sz="0" w:space="0" w:color="auto"/>
        <w:bottom w:val="none" w:sz="0" w:space="0" w:color="auto"/>
        <w:right w:val="none" w:sz="0" w:space="0" w:color="auto"/>
      </w:divBdr>
    </w:div>
    <w:div w:id="1353341492">
      <w:bodyDiv w:val="1"/>
      <w:marLeft w:val="0"/>
      <w:marRight w:val="0"/>
      <w:marTop w:val="0"/>
      <w:marBottom w:val="0"/>
      <w:divBdr>
        <w:top w:val="none" w:sz="0" w:space="0" w:color="auto"/>
        <w:left w:val="none" w:sz="0" w:space="0" w:color="auto"/>
        <w:bottom w:val="none" w:sz="0" w:space="0" w:color="auto"/>
        <w:right w:val="none" w:sz="0" w:space="0" w:color="auto"/>
      </w:divBdr>
    </w:div>
    <w:div w:id="1358965716">
      <w:bodyDiv w:val="1"/>
      <w:marLeft w:val="0"/>
      <w:marRight w:val="0"/>
      <w:marTop w:val="0"/>
      <w:marBottom w:val="0"/>
      <w:divBdr>
        <w:top w:val="none" w:sz="0" w:space="0" w:color="auto"/>
        <w:left w:val="none" w:sz="0" w:space="0" w:color="auto"/>
        <w:bottom w:val="none" w:sz="0" w:space="0" w:color="auto"/>
        <w:right w:val="none" w:sz="0" w:space="0" w:color="auto"/>
      </w:divBdr>
    </w:div>
    <w:div w:id="1379469512">
      <w:bodyDiv w:val="1"/>
      <w:marLeft w:val="0"/>
      <w:marRight w:val="0"/>
      <w:marTop w:val="0"/>
      <w:marBottom w:val="0"/>
      <w:divBdr>
        <w:top w:val="none" w:sz="0" w:space="0" w:color="auto"/>
        <w:left w:val="none" w:sz="0" w:space="0" w:color="auto"/>
        <w:bottom w:val="none" w:sz="0" w:space="0" w:color="auto"/>
        <w:right w:val="none" w:sz="0" w:space="0" w:color="auto"/>
      </w:divBdr>
    </w:div>
    <w:div w:id="1406686009">
      <w:bodyDiv w:val="1"/>
      <w:marLeft w:val="0"/>
      <w:marRight w:val="0"/>
      <w:marTop w:val="0"/>
      <w:marBottom w:val="0"/>
      <w:divBdr>
        <w:top w:val="none" w:sz="0" w:space="0" w:color="auto"/>
        <w:left w:val="none" w:sz="0" w:space="0" w:color="auto"/>
        <w:bottom w:val="none" w:sz="0" w:space="0" w:color="auto"/>
        <w:right w:val="none" w:sz="0" w:space="0" w:color="auto"/>
      </w:divBdr>
    </w:div>
    <w:div w:id="1410809663">
      <w:bodyDiv w:val="1"/>
      <w:marLeft w:val="0"/>
      <w:marRight w:val="0"/>
      <w:marTop w:val="0"/>
      <w:marBottom w:val="0"/>
      <w:divBdr>
        <w:top w:val="none" w:sz="0" w:space="0" w:color="auto"/>
        <w:left w:val="none" w:sz="0" w:space="0" w:color="auto"/>
        <w:bottom w:val="none" w:sz="0" w:space="0" w:color="auto"/>
        <w:right w:val="none" w:sz="0" w:space="0" w:color="auto"/>
      </w:divBdr>
    </w:div>
    <w:div w:id="1432819718">
      <w:bodyDiv w:val="1"/>
      <w:marLeft w:val="0"/>
      <w:marRight w:val="0"/>
      <w:marTop w:val="0"/>
      <w:marBottom w:val="0"/>
      <w:divBdr>
        <w:top w:val="none" w:sz="0" w:space="0" w:color="auto"/>
        <w:left w:val="none" w:sz="0" w:space="0" w:color="auto"/>
        <w:bottom w:val="none" w:sz="0" w:space="0" w:color="auto"/>
        <w:right w:val="none" w:sz="0" w:space="0" w:color="auto"/>
      </w:divBdr>
    </w:div>
    <w:div w:id="1440761852">
      <w:bodyDiv w:val="1"/>
      <w:marLeft w:val="0"/>
      <w:marRight w:val="0"/>
      <w:marTop w:val="0"/>
      <w:marBottom w:val="0"/>
      <w:divBdr>
        <w:top w:val="none" w:sz="0" w:space="0" w:color="auto"/>
        <w:left w:val="none" w:sz="0" w:space="0" w:color="auto"/>
        <w:bottom w:val="none" w:sz="0" w:space="0" w:color="auto"/>
        <w:right w:val="none" w:sz="0" w:space="0" w:color="auto"/>
      </w:divBdr>
    </w:div>
    <w:div w:id="1442651177">
      <w:bodyDiv w:val="1"/>
      <w:marLeft w:val="0"/>
      <w:marRight w:val="0"/>
      <w:marTop w:val="0"/>
      <w:marBottom w:val="0"/>
      <w:divBdr>
        <w:top w:val="none" w:sz="0" w:space="0" w:color="auto"/>
        <w:left w:val="none" w:sz="0" w:space="0" w:color="auto"/>
        <w:bottom w:val="none" w:sz="0" w:space="0" w:color="auto"/>
        <w:right w:val="none" w:sz="0" w:space="0" w:color="auto"/>
      </w:divBdr>
    </w:div>
    <w:div w:id="1452556250">
      <w:bodyDiv w:val="1"/>
      <w:marLeft w:val="0"/>
      <w:marRight w:val="0"/>
      <w:marTop w:val="0"/>
      <w:marBottom w:val="0"/>
      <w:divBdr>
        <w:top w:val="none" w:sz="0" w:space="0" w:color="auto"/>
        <w:left w:val="none" w:sz="0" w:space="0" w:color="auto"/>
        <w:bottom w:val="none" w:sz="0" w:space="0" w:color="auto"/>
        <w:right w:val="none" w:sz="0" w:space="0" w:color="auto"/>
      </w:divBdr>
      <w:divsChild>
        <w:div w:id="170871914">
          <w:marLeft w:val="480"/>
          <w:marRight w:val="0"/>
          <w:marTop w:val="0"/>
          <w:marBottom w:val="0"/>
          <w:divBdr>
            <w:top w:val="none" w:sz="0" w:space="0" w:color="auto"/>
            <w:left w:val="none" w:sz="0" w:space="0" w:color="auto"/>
            <w:bottom w:val="none" w:sz="0" w:space="0" w:color="auto"/>
            <w:right w:val="none" w:sz="0" w:space="0" w:color="auto"/>
          </w:divBdr>
        </w:div>
        <w:div w:id="197202998">
          <w:marLeft w:val="480"/>
          <w:marRight w:val="0"/>
          <w:marTop w:val="0"/>
          <w:marBottom w:val="0"/>
          <w:divBdr>
            <w:top w:val="none" w:sz="0" w:space="0" w:color="auto"/>
            <w:left w:val="none" w:sz="0" w:space="0" w:color="auto"/>
            <w:bottom w:val="none" w:sz="0" w:space="0" w:color="auto"/>
            <w:right w:val="none" w:sz="0" w:space="0" w:color="auto"/>
          </w:divBdr>
        </w:div>
        <w:div w:id="636570909">
          <w:marLeft w:val="480"/>
          <w:marRight w:val="0"/>
          <w:marTop w:val="0"/>
          <w:marBottom w:val="0"/>
          <w:divBdr>
            <w:top w:val="none" w:sz="0" w:space="0" w:color="auto"/>
            <w:left w:val="none" w:sz="0" w:space="0" w:color="auto"/>
            <w:bottom w:val="none" w:sz="0" w:space="0" w:color="auto"/>
            <w:right w:val="none" w:sz="0" w:space="0" w:color="auto"/>
          </w:divBdr>
        </w:div>
        <w:div w:id="1746294387">
          <w:marLeft w:val="480"/>
          <w:marRight w:val="0"/>
          <w:marTop w:val="0"/>
          <w:marBottom w:val="0"/>
          <w:divBdr>
            <w:top w:val="none" w:sz="0" w:space="0" w:color="auto"/>
            <w:left w:val="none" w:sz="0" w:space="0" w:color="auto"/>
            <w:bottom w:val="none" w:sz="0" w:space="0" w:color="auto"/>
            <w:right w:val="none" w:sz="0" w:space="0" w:color="auto"/>
          </w:divBdr>
        </w:div>
        <w:div w:id="866023543">
          <w:marLeft w:val="480"/>
          <w:marRight w:val="0"/>
          <w:marTop w:val="0"/>
          <w:marBottom w:val="0"/>
          <w:divBdr>
            <w:top w:val="none" w:sz="0" w:space="0" w:color="auto"/>
            <w:left w:val="none" w:sz="0" w:space="0" w:color="auto"/>
            <w:bottom w:val="none" w:sz="0" w:space="0" w:color="auto"/>
            <w:right w:val="none" w:sz="0" w:space="0" w:color="auto"/>
          </w:divBdr>
        </w:div>
        <w:div w:id="153188552">
          <w:marLeft w:val="480"/>
          <w:marRight w:val="0"/>
          <w:marTop w:val="0"/>
          <w:marBottom w:val="0"/>
          <w:divBdr>
            <w:top w:val="none" w:sz="0" w:space="0" w:color="auto"/>
            <w:left w:val="none" w:sz="0" w:space="0" w:color="auto"/>
            <w:bottom w:val="none" w:sz="0" w:space="0" w:color="auto"/>
            <w:right w:val="none" w:sz="0" w:space="0" w:color="auto"/>
          </w:divBdr>
        </w:div>
        <w:div w:id="1039865953">
          <w:marLeft w:val="480"/>
          <w:marRight w:val="0"/>
          <w:marTop w:val="0"/>
          <w:marBottom w:val="0"/>
          <w:divBdr>
            <w:top w:val="none" w:sz="0" w:space="0" w:color="auto"/>
            <w:left w:val="none" w:sz="0" w:space="0" w:color="auto"/>
            <w:bottom w:val="none" w:sz="0" w:space="0" w:color="auto"/>
            <w:right w:val="none" w:sz="0" w:space="0" w:color="auto"/>
          </w:divBdr>
        </w:div>
        <w:div w:id="232663078">
          <w:marLeft w:val="480"/>
          <w:marRight w:val="0"/>
          <w:marTop w:val="0"/>
          <w:marBottom w:val="0"/>
          <w:divBdr>
            <w:top w:val="none" w:sz="0" w:space="0" w:color="auto"/>
            <w:left w:val="none" w:sz="0" w:space="0" w:color="auto"/>
            <w:bottom w:val="none" w:sz="0" w:space="0" w:color="auto"/>
            <w:right w:val="none" w:sz="0" w:space="0" w:color="auto"/>
          </w:divBdr>
        </w:div>
        <w:div w:id="844981590">
          <w:marLeft w:val="480"/>
          <w:marRight w:val="0"/>
          <w:marTop w:val="0"/>
          <w:marBottom w:val="0"/>
          <w:divBdr>
            <w:top w:val="none" w:sz="0" w:space="0" w:color="auto"/>
            <w:left w:val="none" w:sz="0" w:space="0" w:color="auto"/>
            <w:bottom w:val="none" w:sz="0" w:space="0" w:color="auto"/>
            <w:right w:val="none" w:sz="0" w:space="0" w:color="auto"/>
          </w:divBdr>
        </w:div>
        <w:div w:id="564687213">
          <w:marLeft w:val="480"/>
          <w:marRight w:val="0"/>
          <w:marTop w:val="0"/>
          <w:marBottom w:val="0"/>
          <w:divBdr>
            <w:top w:val="none" w:sz="0" w:space="0" w:color="auto"/>
            <w:left w:val="none" w:sz="0" w:space="0" w:color="auto"/>
            <w:bottom w:val="none" w:sz="0" w:space="0" w:color="auto"/>
            <w:right w:val="none" w:sz="0" w:space="0" w:color="auto"/>
          </w:divBdr>
        </w:div>
        <w:div w:id="1077938208">
          <w:marLeft w:val="480"/>
          <w:marRight w:val="0"/>
          <w:marTop w:val="0"/>
          <w:marBottom w:val="0"/>
          <w:divBdr>
            <w:top w:val="none" w:sz="0" w:space="0" w:color="auto"/>
            <w:left w:val="none" w:sz="0" w:space="0" w:color="auto"/>
            <w:bottom w:val="none" w:sz="0" w:space="0" w:color="auto"/>
            <w:right w:val="none" w:sz="0" w:space="0" w:color="auto"/>
          </w:divBdr>
        </w:div>
        <w:div w:id="492571286">
          <w:marLeft w:val="480"/>
          <w:marRight w:val="0"/>
          <w:marTop w:val="0"/>
          <w:marBottom w:val="0"/>
          <w:divBdr>
            <w:top w:val="none" w:sz="0" w:space="0" w:color="auto"/>
            <w:left w:val="none" w:sz="0" w:space="0" w:color="auto"/>
            <w:bottom w:val="none" w:sz="0" w:space="0" w:color="auto"/>
            <w:right w:val="none" w:sz="0" w:space="0" w:color="auto"/>
          </w:divBdr>
        </w:div>
        <w:div w:id="433787822">
          <w:marLeft w:val="480"/>
          <w:marRight w:val="0"/>
          <w:marTop w:val="0"/>
          <w:marBottom w:val="0"/>
          <w:divBdr>
            <w:top w:val="none" w:sz="0" w:space="0" w:color="auto"/>
            <w:left w:val="none" w:sz="0" w:space="0" w:color="auto"/>
            <w:bottom w:val="none" w:sz="0" w:space="0" w:color="auto"/>
            <w:right w:val="none" w:sz="0" w:space="0" w:color="auto"/>
          </w:divBdr>
        </w:div>
        <w:div w:id="79563372">
          <w:marLeft w:val="480"/>
          <w:marRight w:val="0"/>
          <w:marTop w:val="0"/>
          <w:marBottom w:val="0"/>
          <w:divBdr>
            <w:top w:val="none" w:sz="0" w:space="0" w:color="auto"/>
            <w:left w:val="none" w:sz="0" w:space="0" w:color="auto"/>
            <w:bottom w:val="none" w:sz="0" w:space="0" w:color="auto"/>
            <w:right w:val="none" w:sz="0" w:space="0" w:color="auto"/>
          </w:divBdr>
        </w:div>
        <w:div w:id="731193439">
          <w:marLeft w:val="480"/>
          <w:marRight w:val="0"/>
          <w:marTop w:val="0"/>
          <w:marBottom w:val="0"/>
          <w:divBdr>
            <w:top w:val="none" w:sz="0" w:space="0" w:color="auto"/>
            <w:left w:val="none" w:sz="0" w:space="0" w:color="auto"/>
            <w:bottom w:val="none" w:sz="0" w:space="0" w:color="auto"/>
            <w:right w:val="none" w:sz="0" w:space="0" w:color="auto"/>
          </w:divBdr>
        </w:div>
      </w:divsChild>
    </w:div>
    <w:div w:id="1464347228">
      <w:bodyDiv w:val="1"/>
      <w:marLeft w:val="0"/>
      <w:marRight w:val="0"/>
      <w:marTop w:val="0"/>
      <w:marBottom w:val="0"/>
      <w:divBdr>
        <w:top w:val="none" w:sz="0" w:space="0" w:color="auto"/>
        <w:left w:val="none" w:sz="0" w:space="0" w:color="auto"/>
        <w:bottom w:val="none" w:sz="0" w:space="0" w:color="auto"/>
        <w:right w:val="none" w:sz="0" w:space="0" w:color="auto"/>
      </w:divBdr>
    </w:div>
    <w:div w:id="1481000061">
      <w:bodyDiv w:val="1"/>
      <w:marLeft w:val="0"/>
      <w:marRight w:val="0"/>
      <w:marTop w:val="0"/>
      <w:marBottom w:val="0"/>
      <w:divBdr>
        <w:top w:val="none" w:sz="0" w:space="0" w:color="auto"/>
        <w:left w:val="none" w:sz="0" w:space="0" w:color="auto"/>
        <w:bottom w:val="none" w:sz="0" w:space="0" w:color="auto"/>
        <w:right w:val="none" w:sz="0" w:space="0" w:color="auto"/>
      </w:divBdr>
    </w:div>
    <w:div w:id="1487429408">
      <w:bodyDiv w:val="1"/>
      <w:marLeft w:val="0"/>
      <w:marRight w:val="0"/>
      <w:marTop w:val="0"/>
      <w:marBottom w:val="0"/>
      <w:divBdr>
        <w:top w:val="none" w:sz="0" w:space="0" w:color="auto"/>
        <w:left w:val="none" w:sz="0" w:space="0" w:color="auto"/>
        <w:bottom w:val="none" w:sz="0" w:space="0" w:color="auto"/>
        <w:right w:val="none" w:sz="0" w:space="0" w:color="auto"/>
      </w:divBdr>
    </w:div>
    <w:div w:id="1550916972">
      <w:bodyDiv w:val="1"/>
      <w:marLeft w:val="0"/>
      <w:marRight w:val="0"/>
      <w:marTop w:val="0"/>
      <w:marBottom w:val="0"/>
      <w:divBdr>
        <w:top w:val="none" w:sz="0" w:space="0" w:color="auto"/>
        <w:left w:val="none" w:sz="0" w:space="0" w:color="auto"/>
        <w:bottom w:val="none" w:sz="0" w:space="0" w:color="auto"/>
        <w:right w:val="none" w:sz="0" w:space="0" w:color="auto"/>
      </w:divBdr>
    </w:div>
    <w:div w:id="1565070028">
      <w:bodyDiv w:val="1"/>
      <w:marLeft w:val="0"/>
      <w:marRight w:val="0"/>
      <w:marTop w:val="0"/>
      <w:marBottom w:val="0"/>
      <w:divBdr>
        <w:top w:val="none" w:sz="0" w:space="0" w:color="auto"/>
        <w:left w:val="none" w:sz="0" w:space="0" w:color="auto"/>
        <w:bottom w:val="none" w:sz="0" w:space="0" w:color="auto"/>
        <w:right w:val="none" w:sz="0" w:space="0" w:color="auto"/>
      </w:divBdr>
    </w:div>
    <w:div w:id="1608461530">
      <w:bodyDiv w:val="1"/>
      <w:marLeft w:val="0"/>
      <w:marRight w:val="0"/>
      <w:marTop w:val="0"/>
      <w:marBottom w:val="0"/>
      <w:divBdr>
        <w:top w:val="none" w:sz="0" w:space="0" w:color="auto"/>
        <w:left w:val="none" w:sz="0" w:space="0" w:color="auto"/>
        <w:bottom w:val="none" w:sz="0" w:space="0" w:color="auto"/>
        <w:right w:val="none" w:sz="0" w:space="0" w:color="auto"/>
      </w:divBdr>
    </w:div>
    <w:div w:id="1617322836">
      <w:bodyDiv w:val="1"/>
      <w:marLeft w:val="0"/>
      <w:marRight w:val="0"/>
      <w:marTop w:val="0"/>
      <w:marBottom w:val="0"/>
      <w:divBdr>
        <w:top w:val="none" w:sz="0" w:space="0" w:color="auto"/>
        <w:left w:val="none" w:sz="0" w:space="0" w:color="auto"/>
        <w:bottom w:val="none" w:sz="0" w:space="0" w:color="auto"/>
        <w:right w:val="none" w:sz="0" w:space="0" w:color="auto"/>
      </w:divBdr>
    </w:div>
    <w:div w:id="1635938956">
      <w:bodyDiv w:val="1"/>
      <w:marLeft w:val="0"/>
      <w:marRight w:val="0"/>
      <w:marTop w:val="0"/>
      <w:marBottom w:val="0"/>
      <w:divBdr>
        <w:top w:val="none" w:sz="0" w:space="0" w:color="auto"/>
        <w:left w:val="none" w:sz="0" w:space="0" w:color="auto"/>
        <w:bottom w:val="none" w:sz="0" w:space="0" w:color="auto"/>
        <w:right w:val="none" w:sz="0" w:space="0" w:color="auto"/>
      </w:divBdr>
    </w:div>
    <w:div w:id="1642540776">
      <w:bodyDiv w:val="1"/>
      <w:marLeft w:val="0"/>
      <w:marRight w:val="0"/>
      <w:marTop w:val="0"/>
      <w:marBottom w:val="0"/>
      <w:divBdr>
        <w:top w:val="none" w:sz="0" w:space="0" w:color="auto"/>
        <w:left w:val="none" w:sz="0" w:space="0" w:color="auto"/>
        <w:bottom w:val="none" w:sz="0" w:space="0" w:color="auto"/>
        <w:right w:val="none" w:sz="0" w:space="0" w:color="auto"/>
      </w:divBdr>
      <w:divsChild>
        <w:div w:id="754858639">
          <w:marLeft w:val="480"/>
          <w:marRight w:val="0"/>
          <w:marTop w:val="0"/>
          <w:marBottom w:val="0"/>
          <w:divBdr>
            <w:top w:val="none" w:sz="0" w:space="0" w:color="auto"/>
            <w:left w:val="none" w:sz="0" w:space="0" w:color="auto"/>
            <w:bottom w:val="none" w:sz="0" w:space="0" w:color="auto"/>
            <w:right w:val="none" w:sz="0" w:space="0" w:color="auto"/>
          </w:divBdr>
        </w:div>
        <w:div w:id="1938901167">
          <w:marLeft w:val="480"/>
          <w:marRight w:val="0"/>
          <w:marTop w:val="0"/>
          <w:marBottom w:val="0"/>
          <w:divBdr>
            <w:top w:val="none" w:sz="0" w:space="0" w:color="auto"/>
            <w:left w:val="none" w:sz="0" w:space="0" w:color="auto"/>
            <w:bottom w:val="none" w:sz="0" w:space="0" w:color="auto"/>
            <w:right w:val="none" w:sz="0" w:space="0" w:color="auto"/>
          </w:divBdr>
        </w:div>
        <w:div w:id="277837095">
          <w:marLeft w:val="480"/>
          <w:marRight w:val="0"/>
          <w:marTop w:val="0"/>
          <w:marBottom w:val="0"/>
          <w:divBdr>
            <w:top w:val="none" w:sz="0" w:space="0" w:color="auto"/>
            <w:left w:val="none" w:sz="0" w:space="0" w:color="auto"/>
            <w:bottom w:val="none" w:sz="0" w:space="0" w:color="auto"/>
            <w:right w:val="none" w:sz="0" w:space="0" w:color="auto"/>
          </w:divBdr>
        </w:div>
        <w:div w:id="236986982">
          <w:marLeft w:val="480"/>
          <w:marRight w:val="0"/>
          <w:marTop w:val="0"/>
          <w:marBottom w:val="0"/>
          <w:divBdr>
            <w:top w:val="none" w:sz="0" w:space="0" w:color="auto"/>
            <w:left w:val="none" w:sz="0" w:space="0" w:color="auto"/>
            <w:bottom w:val="none" w:sz="0" w:space="0" w:color="auto"/>
            <w:right w:val="none" w:sz="0" w:space="0" w:color="auto"/>
          </w:divBdr>
        </w:div>
        <w:div w:id="535581824">
          <w:marLeft w:val="480"/>
          <w:marRight w:val="0"/>
          <w:marTop w:val="0"/>
          <w:marBottom w:val="0"/>
          <w:divBdr>
            <w:top w:val="none" w:sz="0" w:space="0" w:color="auto"/>
            <w:left w:val="none" w:sz="0" w:space="0" w:color="auto"/>
            <w:bottom w:val="none" w:sz="0" w:space="0" w:color="auto"/>
            <w:right w:val="none" w:sz="0" w:space="0" w:color="auto"/>
          </w:divBdr>
        </w:div>
        <w:div w:id="766268191">
          <w:marLeft w:val="480"/>
          <w:marRight w:val="0"/>
          <w:marTop w:val="0"/>
          <w:marBottom w:val="0"/>
          <w:divBdr>
            <w:top w:val="none" w:sz="0" w:space="0" w:color="auto"/>
            <w:left w:val="none" w:sz="0" w:space="0" w:color="auto"/>
            <w:bottom w:val="none" w:sz="0" w:space="0" w:color="auto"/>
            <w:right w:val="none" w:sz="0" w:space="0" w:color="auto"/>
          </w:divBdr>
        </w:div>
        <w:div w:id="94790896">
          <w:marLeft w:val="480"/>
          <w:marRight w:val="0"/>
          <w:marTop w:val="0"/>
          <w:marBottom w:val="0"/>
          <w:divBdr>
            <w:top w:val="none" w:sz="0" w:space="0" w:color="auto"/>
            <w:left w:val="none" w:sz="0" w:space="0" w:color="auto"/>
            <w:bottom w:val="none" w:sz="0" w:space="0" w:color="auto"/>
            <w:right w:val="none" w:sz="0" w:space="0" w:color="auto"/>
          </w:divBdr>
        </w:div>
        <w:div w:id="1710182332">
          <w:marLeft w:val="480"/>
          <w:marRight w:val="0"/>
          <w:marTop w:val="0"/>
          <w:marBottom w:val="0"/>
          <w:divBdr>
            <w:top w:val="none" w:sz="0" w:space="0" w:color="auto"/>
            <w:left w:val="none" w:sz="0" w:space="0" w:color="auto"/>
            <w:bottom w:val="none" w:sz="0" w:space="0" w:color="auto"/>
            <w:right w:val="none" w:sz="0" w:space="0" w:color="auto"/>
          </w:divBdr>
        </w:div>
        <w:div w:id="1135568340">
          <w:marLeft w:val="480"/>
          <w:marRight w:val="0"/>
          <w:marTop w:val="0"/>
          <w:marBottom w:val="0"/>
          <w:divBdr>
            <w:top w:val="none" w:sz="0" w:space="0" w:color="auto"/>
            <w:left w:val="none" w:sz="0" w:space="0" w:color="auto"/>
            <w:bottom w:val="none" w:sz="0" w:space="0" w:color="auto"/>
            <w:right w:val="none" w:sz="0" w:space="0" w:color="auto"/>
          </w:divBdr>
        </w:div>
        <w:div w:id="362439454">
          <w:marLeft w:val="480"/>
          <w:marRight w:val="0"/>
          <w:marTop w:val="0"/>
          <w:marBottom w:val="0"/>
          <w:divBdr>
            <w:top w:val="none" w:sz="0" w:space="0" w:color="auto"/>
            <w:left w:val="none" w:sz="0" w:space="0" w:color="auto"/>
            <w:bottom w:val="none" w:sz="0" w:space="0" w:color="auto"/>
            <w:right w:val="none" w:sz="0" w:space="0" w:color="auto"/>
          </w:divBdr>
        </w:div>
        <w:div w:id="1429156514">
          <w:marLeft w:val="480"/>
          <w:marRight w:val="0"/>
          <w:marTop w:val="0"/>
          <w:marBottom w:val="0"/>
          <w:divBdr>
            <w:top w:val="none" w:sz="0" w:space="0" w:color="auto"/>
            <w:left w:val="none" w:sz="0" w:space="0" w:color="auto"/>
            <w:bottom w:val="none" w:sz="0" w:space="0" w:color="auto"/>
            <w:right w:val="none" w:sz="0" w:space="0" w:color="auto"/>
          </w:divBdr>
        </w:div>
        <w:div w:id="2044599398">
          <w:marLeft w:val="480"/>
          <w:marRight w:val="0"/>
          <w:marTop w:val="0"/>
          <w:marBottom w:val="0"/>
          <w:divBdr>
            <w:top w:val="none" w:sz="0" w:space="0" w:color="auto"/>
            <w:left w:val="none" w:sz="0" w:space="0" w:color="auto"/>
            <w:bottom w:val="none" w:sz="0" w:space="0" w:color="auto"/>
            <w:right w:val="none" w:sz="0" w:space="0" w:color="auto"/>
          </w:divBdr>
        </w:div>
        <w:div w:id="1710060243">
          <w:marLeft w:val="480"/>
          <w:marRight w:val="0"/>
          <w:marTop w:val="0"/>
          <w:marBottom w:val="0"/>
          <w:divBdr>
            <w:top w:val="none" w:sz="0" w:space="0" w:color="auto"/>
            <w:left w:val="none" w:sz="0" w:space="0" w:color="auto"/>
            <w:bottom w:val="none" w:sz="0" w:space="0" w:color="auto"/>
            <w:right w:val="none" w:sz="0" w:space="0" w:color="auto"/>
          </w:divBdr>
        </w:div>
        <w:div w:id="817653996">
          <w:marLeft w:val="480"/>
          <w:marRight w:val="0"/>
          <w:marTop w:val="0"/>
          <w:marBottom w:val="0"/>
          <w:divBdr>
            <w:top w:val="none" w:sz="0" w:space="0" w:color="auto"/>
            <w:left w:val="none" w:sz="0" w:space="0" w:color="auto"/>
            <w:bottom w:val="none" w:sz="0" w:space="0" w:color="auto"/>
            <w:right w:val="none" w:sz="0" w:space="0" w:color="auto"/>
          </w:divBdr>
        </w:div>
        <w:div w:id="1227375333">
          <w:marLeft w:val="480"/>
          <w:marRight w:val="0"/>
          <w:marTop w:val="0"/>
          <w:marBottom w:val="0"/>
          <w:divBdr>
            <w:top w:val="none" w:sz="0" w:space="0" w:color="auto"/>
            <w:left w:val="none" w:sz="0" w:space="0" w:color="auto"/>
            <w:bottom w:val="none" w:sz="0" w:space="0" w:color="auto"/>
            <w:right w:val="none" w:sz="0" w:space="0" w:color="auto"/>
          </w:divBdr>
        </w:div>
      </w:divsChild>
    </w:div>
    <w:div w:id="1669014758">
      <w:bodyDiv w:val="1"/>
      <w:marLeft w:val="0"/>
      <w:marRight w:val="0"/>
      <w:marTop w:val="0"/>
      <w:marBottom w:val="0"/>
      <w:divBdr>
        <w:top w:val="none" w:sz="0" w:space="0" w:color="auto"/>
        <w:left w:val="none" w:sz="0" w:space="0" w:color="auto"/>
        <w:bottom w:val="none" w:sz="0" w:space="0" w:color="auto"/>
        <w:right w:val="none" w:sz="0" w:space="0" w:color="auto"/>
      </w:divBdr>
    </w:div>
    <w:div w:id="1677222603">
      <w:bodyDiv w:val="1"/>
      <w:marLeft w:val="0"/>
      <w:marRight w:val="0"/>
      <w:marTop w:val="0"/>
      <w:marBottom w:val="0"/>
      <w:divBdr>
        <w:top w:val="none" w:sz="0" w:space="0" w:color="auto"/>
        <w:left w:val="none" w:sz="0" w:space="0" w:color="auto"/>
        <w:bottom w:val="none" w:sz="0" w:space="0" w:color="auto"/>
        <w:right w:val="none" w:sz="0" w:space="0" w:color="auto"/>
      </w:divBdr>
    </w:div>
    <w:div w:id="1775246679">
      <w:bodyDiv w:val="1"/>
      <w:marLeft w:val="0"/>
      <w:marRight w:val="0"/>
      <w:marTop w:val="0"/>
      <w:marBottom w:val="0"/>
      <w:divBdr>
        <w:top w:val="none" w:sz="0" w:space="0" w:color="auto"/>
        <w:left w:val="none" w:sz="0" w:space="0" w:color="auto"/>
        <w:bottom w:val="none" w:sz="0" w:space="0" w:color="auto"/>
        <w:right w:val="none" w:sz="0" w:space="0" w:color="auto"/>
      </w:divBdr>
    </w:div>
    <w:div w:id="1852136424">
      <w:bodyDiv w:val="1"/>
      <w:marLeft w:val="0"/>
      <w:marRight w:val="0"/>
      <w:marTop w:val="0"/>
      <w:marBottom w:val="0"/>
      <w:divBdr>
        <w:top w:val="none" w:sz="0" w:space="0" w:color="auto"/>
        <w:left w:val="none" w:sz="0" w:space="0" w:color="auto"/>
        <w:bottom w:val="none" w:sz="0" w:space="0" w:color="auto"/>
        <w:right w:val="none" w:sz="0" w:space="0" w:color="auto"/>
      </w:divBdr>
    </w:div>
    <w:div w:id="1863745040">
      <w:bodyDiv w:val="1"/>
      <w:marLeft w:val="0"/>
      <w:marRight w:val="0"/>
      <w:marTop w:val="0"/>
      <w:marBottom w:val="0"/>
      <w:divBdr>
        <w:top w:val="none" w:sz="0" w:space="0" w:color="auto"/>
        <w:left w:val="none" w:sz="0" w:space="0" w:color="auto"/>
        <w:bottom w:val="none" w:sz="0" w:space="0" w:color="auto"/>
        <w:right w:val="none" w:sz="0" w:space="0" w:color="auto"/>
      </w:divBdr>
    </w:div>
    <w:div w:id="1869953219">
      <w:bodyDiv w:val="1"/>
      <w:marLeft w:val="0"/>
      <w:marRight w:val="0"/>
      <w:marTop w:val="0"/>
      <w:marBottom w:val="0"/>
      <w:divBdr>
        <w:top w:val="none" w:sz="0" w:space="0" w:color="auto"/>
        <w:left w:val="none" w:sz="0" w:space="0" w:color="auto"/>
        <w:bottom w:val="none" w:sz="0" w:space="0" w:color="auto"/>
        <w:right w:val="none" w:sz="0" w:space="0" w:color="auto"/>
      </w:divBdr>
    </w:div>
    <w:div w:id="1892112234">
      <w:bodyDiv w:val="1"/>
      <w:marLeft w:val="0"/>
      <w:marRight w:val="0"/>
      <w:marTop w:val="0"/>
      <w:marBottom w:val="0"/>
      <w:divBdr>
        <w:top w:val="none" w:sz="0" w:space="0" w:color="auto"/>
        <w:left w:val="none" w:sz="0" w:space="0" w:color="auto"/>
        <w:bottom w:val="none" w:sz="0" w:space="0" w:color="auto"/>
        <w:right w:val="none" w:sz="0" w:space="0" w:color="auto"/>
      </w:divBdr>
    </w:div>
    <w:div w:id="1919250153">
      <w:bodyDiv w:val="1"/>
      <w:marLeft w:val="0"/>
      <w:marRight w:val="0"/>
      <w:marTop w:val="0"/>
      <w:marBottom w:val="0"/>
      <w:divBdr>
        <w:top w:val="none" w:sz="0" w:space="0" w:color="auto"/>
        <w:left w:val="none" w:sz="0" w:space="0" w:color="auto"/>
        <w:bottom w:val="none" w:sz="0" w:space="0" w:color="auto"/>
        <w:right w:val="none" w:sz="0" w:space="0" w:color="auto"/>
      </w:divBdr>
    </w:div>
    <w:div w:id="1928691472">
      <w:bodyDiv w:val="1"/>
      <w:marLeft w:val="0"/>
      <w:marRight w:val="0"/>
      <w:marTop w:val="0"/>
      <w:marBottom w:val="0"/>
      <w:divBdr>
        <w:top w:val="none" w:sz="0" w:space="0" w:color="auto"/>
        <w:left w:val="none" w:sz="0" w:space="0" w:color="auto"/>
        <w:bottom w:val="none" w:sz="0" w:space="0" w:color="auto"/>
        <w:right w:val="none" w:sz="0" w:space="0" w:color="auto"/>
      </w:divBdr>
    </w:div>
    <w:div w:id="1936084453">
      <w:bodyDiv w:val="1"/>
      <w:marLeft w:val="0"/>
      <w:marRight w:val="0"/>
      <w:marTop w:val="0"/>
      <w:marBottom w:val="0"/>
      <w:divBdr>
        <w:top w:val="none" w:sz="0" w:space="0" w:color="auto"/>
        <w:left w:val="none" w:sz="0" w:space="0" w:color="auto"/>
        <w:bottom w:val="none" w:sz="0" w:space="0" w:color="auto"/>
        <w:right w:val="none" w:sz="0" w:space="0" w:color="auto"/>
      </w:divBdr>
    </w:div>
    <w:div w:id="1945192269">
      <w:bodyDiv w:val="1"/>
      <w:marLeft w:val="0"/>
      <w:marRight w:val="0"/>
      <w:marTop w:val="0"/>
      <w:marBottom w:val="0"/>
      <w:divBdr>
        <w:top w:val="none" w:sz="0" w:space="0" w:color="auto"/>
        <w:left w:val="none" w:sz="0" w:space="0" w:color="auto"/>
        <w:bottom w:val="none" w:sz="0" w:space="0" w:color="auto"/>
        <w:right w:val="none" w:sz="0" w:space="0" w:color="auto"/>
      </w:divBdr>
    </w:div>
    <w:div w:id="1969780519">
      <w:bodyDiv w:val="1"/>
      <w:marLeft w:val="0"/>
      <w:marRight w:val="0"/>
      <w:marTop w:val="0"/>
      <w:marBottom w:val="0"/>
      <w:divBdr>
        <w:top w:val="none" w:sz="0" w:space="0" w:color="auto"/>
        <w:left w:val="none" w:sz="0" w:space="0" w:color="auto"/>
        <w:bottom w:val="none" w:sz="0" w:space="0" w:color="auto"/>
        <w:right w:val="none" w:sz="0" w:space="0" w:color="auto"/>
      </w:divBdr>
    </w:div>
    <w:div w:id="1984843418">
      <w:bodyDiv w:val="1"/>
      <w:marLeft w:val="0"/>
      <w:marRight w:val="0"/>
      <w:marTop w:val="0"/>
      <w:marBottom w:val="0"/>
      <w:divBdr>
        <w:top w:val="none" w:sz="0" w:space="0" w:color="auto"/>
        <w:left w:val="none" w:sz="0" w:space="0" w:color="auto"/>
        <w:bottom w:val="none" w:sz="0" w:space="0" w:color="auto"/>
        <w:right w:val="none" w:sz="0" w:space="0" w:color="auto"/>
      </w:divBdr>
    </w:div>
    <w:div w:id="1984963022">
      <w:bodyDiv w:val="1"/>
      <w:marLeft w:val="0"/>
      <w:marRight w:val="0"/>
      <w:marTop w:val="0"/>
      <w:marBottom w:val="0"/>
      <w:divBdr>
        <w:top w:val="none" w:sz="0" w:space="0" w:color="auto"/>
        <w:left w:val="none" w:sz="0" w:space="0" w:color="auto"/>
        <w:bottom w:val="none" w:sz="0" w:space="0" w:color="auto"/>
        <w:right w:val="none" w:sz="0" w:space="0" w:color="auto"/>
      </w:divBdr>
    </w:div>
    <w:div w:id="2000958827">
      <w:bodyDiv w:val="1"/>
      <w:marLeft w:val="0"/>
      <w:marRight w:val="0"/>
      <w:marTop w:val="0"/>
      <w:marBottom w:val="0"/>
      <w:divBdr>
        <w:top w:val="none" w:sz="0" w:space="0" w:color="auto"/>
        <w:left w:val="none" w:sz="0" w:space="0" w:color="auto"/>
        <w:bottom w:val="none" w:sz="0" w:space="0" w:color="auto"/>
        <w:right w:val="none" w:sz="0" w:space="0" w:color="auto"/>
      </w:divBdr>
    </w:div>
    <w:div w:id="2001690828">
      <w:bodyDiv w:val="1"/>
      <w:marLeft w:val="0"/>
      <w:marRight w:val="0"/>
      <w:marTop w:val="0"/>
      <w:marBottom w:val="0"/>
      <w:divBdr>
        <w:top w:val="none" w:sz="0" w:space="0" w:color="auto"/>
        <w:left w:val="none" w:sz="0" w:space="0" w:color="auto"/>
        <w:bottom w:val="none" w:sz="0" w:space="0" w:color="auto"/>
        <w:right w:val="none" w:sz="0" w:space="0" w:color="auto"/>
      </w:divBdr>
    </w:div>
    <w:div w:id="2054228565">
      <w:bodyDiv w:val="1"/>
      <w:marLeft w:val="0"/>
      <w:marRight w:val="0"/>
      <w:marTop w:val="0"/>
      <w:marBottom w:val="0"/>
      <w:divBdr>
        <w:top w:val="none" w:sz="0" w:space="0" w:color="auto"/>
        <w:left w:val="none" w:sz="0" w:space="0" w:color="auto"/>
        <w:bottom w:val="none" w:sz="0" w:space="0" w:color="auto"/>
        <w:right w:val="none" w:sz="0" w:space="0" w:color="auto"/>
      </w:divBdr>
    </w:div>
    <w:div w:id="2055810415">
      <w:bodyDiv w:val="1"/>
      <w:marLeft w:val="0"/>
      <w:marRight w:val="0"/>
      <w:marTop w:val="0"/>
      <w:marBottom w:val="0"/>
      <w:divBdr>
        <w:top w:val="none" w:sz="0" w:space="0" w:color="auto"/>
        <w:left w:val="none" w:sz="0" w:space="0" w:color="auto"/>
        <w:bottom w:val="none" w:sz="0" w:space="0" w:color="auto"/>
        <w:right w:val="none" w:sz="0" w:space="0" w:color="auto"/>
      </w:divBdr>
    </w:div>
    <w:div w:id="2070884606">
      <w:bodyDiv w:val="1"/>
      <w:marLeft w:val="0"/>
      <w:marRight w:val="0"/>
      <w:marTop w:val="0"/>
      <w:marBottom w:val="0"/>
      <w:divBdr>
        <w:top w:val="none" w:sz="0" w:space="0" w:color="auto"/>
        <w:left w:val="none" w:sz="0" w:space="0" w:color="auto"/>
        <w:bottom w:val="none" w:sz="0" w:space="0" w:color="auto"/>
        <w:right w:val="none" w:sz="0" w:space="0" w:color="auto"/>
      </w:divBdr>
    </w:div>
    <w:div w:id="2086997866">
      <w:bodyDiv w:val="1"/>
      <w:marLeft w:val="0"/>
      <w:marRight w:val="0"/>
      <w:marTop w:val="0"/>
      <w:marBottom w:val="0"/>
      <w:divBdr>
        <w:top w:val="none" w:sz="0" w:space="0" w:color="auto"/>
        <w:left w:val="none" w:sz="0" w:space="0" w:color="auto"/>
        <w:bottom w:val="none" w:sz="0" w:space="0" w:color="auto"/>
        <w:right w:val="none" w:sz="0" w:space="0" w:color="auto"/>
      </w:divBdr>
    </w:div>
    <w:div w:id="2093963428">
      <w:bodyDiv w:val="1"/>
      <w:marLeft w:val="0"/>
      <w:marRight w:val="0"/>
      <w:marTop w:val="0"/>
      <w:marBottom w:val="0"/>
      <w:divBdr>
        <w:top w:val="none" w:sz="0" w:space="0" w:color="auto"/>
        <w:left w:val="none" w:sz="0" w:space="0" w:color="auto"/>
        <w:bottom w:val="none" w:sz="0" w:space="0" w:color="auto"/>
        <w:right w:val="none" w:sz="0" w:space="0" w:color="auto"/>
      </w:divBdr>
    </w:div>
    <w:div w:id="2094234613">
      <w:bodyDiv w:val="1"/>
      <w:marLeft w:val="0"/>
      <w:marRight w:val="0"/>
      <w:marTop w:val="0"/>
      <w:marBottom w:val="0"/>
      <w:divBdr>
        <w:top w:val="none" w:sz="0" w:space="0" w:color="auto"/>
        <w:left w:val="none" w:sz="0" w:space="0" w:color="auto"/>
        <w:bottom w:val="none" w:sz="0" w:space="0" w:color="auto"/>
        <w:right w:val="none" w:sz="0" w:space="0" w:color="auto"/>
      </w:divBdr>
    </w:div>
    <w:div w:id="2106225625">
      <w:bodyDiv w:val="1"/>
      <w:marLeft w:val="0"/>
      <w:marRight w:val="0"/>
      <w:marTop w:val="0"/>
      <w:marBottom w:val="0"/>
      <w:divBdr>
        <w:top w:val="none" w:sz="0" w:space="0" w:color="auto"/>
        <w:left w:val="none" w:sz="0" w:space="0" w:color="auto"/>
        <w:bottom w:val="none" w:sz="0" w:space="0" w:color="auto"/>
        <w:right w:val="none" w:sz="0" w:space="0" w:color="auto"/>
      </w:divBdr>
    </w:div>
    <w:div w:id="2119831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Light">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66396D-0F1B-4D79-A3E7-2E9219CA7CC6}">
  <we:reference id="wa104382081" version="1.55.1.0" store="es-ES" storeType="OMEX"/>
  <we:alternateReferences>
    <we:reference id="wa104382081" version="1.55.1.0" store="" storeType="OMEX"/>
  </we:alternateReferences>
  <we:properties>
    <we:property name="MENDELEY_CITATIONS" value="[{&quot;citationID&quot;:&quot;MENDELEY_CITATION_e6ed5f6e-c22d-41da-a56b-0d5c023e4d13&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TZlZDVmNmUtYzIyZC00MWRhLWE1NmItMGQ1YzAyM2U0ZDEz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3c71f572-512c-4b80-a52f-fec8bf41f65c&quot;,&quot;properties&quot;:{&quot;noteIndex&quot;:0},&quot;isEdited&quot;:false,&quot;manualOverride&quot;:{&quot;isManuallyOverridden&quot;:true,&quot;citeprocText&quot;:&quot;(McCord &amp;#38; Fridovich, 1969)&quot;,&quot;manualOverrideText&quot;:&quot;McCord &amp; Fridovich (1969)&quot;},&quot;citationTag&quot;:&quot;MENDELEY_CITATION_v3_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&quot;,&quot;citationItems&quot;:[{&quot;id&quot;:&quot;677b8bf9-acfa-39bc-a795-4740c863b760&quot;,&quot;itemData&quot;:{&quot;type&quot;:&quot;article-journal&quot;,&quot;id&quot;:&quot;677b8bf9-acfa-39bc-a795-4740c863b760&quot;,&quot;title&quot;:&quot;Superoxide Dismutase: AN ENZYMIC FUNCTION FOR ERYTHROCUPREIN (HEMOCUPREIN)&quot;,&quot;author&quot;:[{&quot;family&quot;:&quot;McCord&quot;,&quot;given&quot;:&quot;Joe M.&quot;,&quot;parse-names&quot;:false,&quot;dropping-particle&quot;:&quot;&quot;,&quot;non-dropping-particle&quot;:&quot;&quot;},{&quot;family&quot;:&quot;Fridovich&quot;,&quot;given&quot;:&quot;Irwin&quot;,&quot;parse-names&quot;:false,&quot;dropping-particle&quot;:&quot;&quot;,&quot;non-dropping-particle&quot;:&quot;&quot;}],&quot;container-title&quot;:&quot;Journal of Biological Chemistry&quot;,&quot;accessed&quot;:{&quot;date-parts&quot;:[[2022,5,4]]},&quot;DOI&quot;:&quot;10.1016/S0021-9258(18)63504-5&quot;,&quot;ISSN&quot;:&quot;0021-9258&quot;,&quot;URL&quot;:&quot;https://linkinghub.elsevier.com/retrieve/pii/S0021925818635045&quot;,&quot;issued&quot;:{&quot;date-parts&quot;:[[1969,11,25]]},&quot;page&quot;:&quot;6049-6055&quot;,&quot;publisher&quot;:&quot;Elsevier&quot;,&quot;issue&quot;:&quot;22&quot;,&quot;volume&quot;:&quot;244&quot;,&quot;container-title-short&quot;:&quot;&quot;},&quot;isTemporary&quot;:false}]},{&quot;citationID&quot;:&quot;MENDELEY_CITATION_59126202-2ea8-4842-bdfd-ed073edae71c&quot;,&quot;properties&quot;:{&quot;noteIndex&quot;:0},&quot;isEdited&quot;:false,&quot;manualOverride&quot;:{&quot;isManuallyOverridden&quot;:true,&quot;citeprocText&quot;:&quot;(Aebi, 1984)&quot;,&quot;manualOverrideText&quot;:&quot;Aebi (1984)&quot;},&quot;citationTag&quot;:&quot;MENDELEY_CITATION_v3_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&quot;,&quot;citationItems&quot;:[{&quot;id&quot;:&quot;6aac57ad-fa56-3923-a598-f79630598a30&quot;,&quot;itemData&quot;:{&quot;type&quot;:&quot;article-journal&quot;,&quot;id&quot;:&quot;6aac57ad-fa56-3923-a598-f79630598a30&quot;,&quot;title&quot;:&quot;[13] Catalase in vitro&quot;,&quot;author&quot;:[{&quot;family&quot;:&quot;Aebi&quot;,&quot;given&quot;:&quot;Hugo&quot;,&quot;parse-names&quot;:false,&quot;dropping-particle&quot;:&quot;&quot;,&quot;non-dropping-particle&quot;:&quot;&quot;}],&quot;container-title&quot;:&quot;Methods in Enzymology&quot;,&quot;container-title-short&quot;:&quot;Methods Enzymol&quot;,&quot;accessed&quot;:{&quot;date-parts&quot;:[[2022,5,4]]},&quot;DOI&quot;:&quot;10.1016/S0076-6879(84)05016-3&quot;,&quot;ISSN&quot;:&quot;0076-6879&quot;,&quot;PMID&quot;:&quot;6727660&quot;,&quot;issued&quot;:{&quot;date-parts&quot;:[[1984,1,1]]},&quot;page&quot;:&quot;121-126&quot;,&quot;abstract&quot;:&quot;Catalase exerts a dual function: (1) decomposition of H2O2 to give H2O and O2 (catalytic activity) and (2) oxidation of H donors, for example, methanol, ethanol, formic acid, phenols, with the consumption of 1 mol of peroxide (peroxide activity). The kinetics of catalase does not obey the normal pattern. Measurements of enzyme activity at substrate saturation or determination of the Ks is therefore impossible. In contrast to reactions proceeding at substrate saturation, the enzymic decomposition of H2O2 is a first-order reaction, the rate of which is always proportional to the peroxide concentration present. Consequently, to avoid a rapid decrease in the initial rate of the reaction, the assay must be carried out with relatively low concentrations of H2O2 (about 0.01 M). This chapter discusses the catalytic activity of catalase. The method of choice for biological material, however, is ultraviolet (UV) spectrophotometry. Titrimetric methods are suitable for comparative studies. For large series of measurements, there are either simple screening tests, which give a quick indication of the approximative catalase activity, or automated methods. © 1984, Elsevier Inc. All rights reserved.&quot;,&quot;publisher&quot;:&quot;Academic Press&quot;,&quot;issue&quot;:&quot;C&quot;,&quot;volume&quot;:&quot;105&quot;},&quot;isTemporary&quot;:false}]},{&quot;citationID&quot;:&quot;MENDELEY_CITATION_fcdc9c04-acc6-42eb-ab12-c986e4bc0e6f&quot;,&quot;properties&quot;:{&quot;noteIndex&quot;:0},&quot;isEdited&quot;:false,&quot;manualOverride&quot;:{&quot;isManuallyOverridden&quot;:true,&quot;citeprocText&quot;:&quot;(Flohé &amp;#38; Günzler, 1984)&quot;,&quot;manualOverrideText&quot;:&quot;Flohé &amp; Günzler (1984)&quot;},&quot;citationTag&quot;:&quot;MENDELEY_CITATION_v3_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&quot;,&quot;citationItems&quot;:[{&quot;id&quot;:&quot;9cb66c3b-b683-3799-9bc4-a073004937d0&quot;,&quot;itemData&quot;:{&quot;type&quot;:&quot;article-journal&quot;,&quot;id&quot;:&quot;9cb66c3b-b683-3799-9bc4-a073004937d0&quot;,&quot;title&quot;:&quot;[12] Assays of glutathione peroxidase&quot;,&quot;author&quot;:[{&quot;family&quot;:&quot;Flohé&quot;,&quot;given&quot;:&quot;Leopold&quot;,&quot;parse-names&quot;:false,&quot;dropping-particle&quot;:&quot;&quot;,&quot;non-dropping-particle&quot;:&quot;&quot;},{&quot;family&quot;:&quot;Günzler&quot;,&quot;given&quot;:&quot;Wolfgang A.&quot;,&quot;parse-names&quot;:false,&quot;dropping-particle&quot;:&quot;&quot;,&quot;non-dropping-particle&quot;:&quot;&quot;}],&quot;container-title&quot;:&quot;Methods in Enzymology&quot;,&quot;container-title-short&quot;:&quot;Methods Enzymol&quot;,&quot;accessed&quot;:{&quot;date-parts&quot;:[[2022,5,4]]},&quot;DOI&quot;:&quot;10.1016/S0076-6879(84)05015-1&quot;,&quot;ISSN&quot;:&quot;0076-6879&quot;,&quot;PMID&quot;:&quot;6727659&quot;,&quot;issued&quot;:{&quot;date-parts&quot;:[[1984,1,1]]},&quot;page&quot;:&quot;114-120&quot;,&quot;abstract&quot;:&quot;To determine glutathione peroxidase reliably, some factors of potential pitfall have to be considered, for example, enzymatic side reactions of substrates (especially when crude tissue samples are assayed), high and variable spontaneous reaction rates of substrates, and the peculiar kinetics of the enzyme itself. With the best documented example, the enzyme of bovine red blood cells, ping-pong kinetics with infinite limiting maximum velocities, and Michaelis constants have been established. This means that the generally recommended conditions for determination of enzyme activity––that is, “saturating” concentrations of all substrates, cannot possibly be fulfilled. In consequence, compromises are inevitable in the choice of substrate concentration for the assay and in the definition of the unit of activity. Fixed-time assay measuring H2O2 consumption and continuous monitoring of Glutathione disulfide (GSSG) formation are cited here. The main differences between the assay procedure described and those proposed by others are listed in the chapter. To compare the results obtained by different procedures, appropriate empirical converting factors are also given. © 1984, Elsevier Inc. All rights reserved.&quot;,&quot;publisher&quot;:&quot;Academic Press&quot;,&quot;issue&quot;:&quot;C&quot;,&quot;volume&quot;:&quot;105&quot;},&quot;isTemporary&quot;:false}]},{&quot;citationID&quot;:&quot;MENDELEY_CITATION_e5dffdea-be37-470e-a450-60f70554c7b8&quot;,&quot;properties&quot;:{&quot;noteIndex&quot;:0},&quot;isEdited&quot;:false,&quot;manualOverride&quot;:{&quot;isManuallyOverridden&quot;:true,&quot;citeprocText&quot;:&quot;(Carlberg &amp;#38; Mannervik, 1975)&quot;,&quot;manualOverrideText&quot;:&quot;Carlberg &amp; Mannervik (1975)&quot;},&quot;citationTag&quot;:&quot;MENDELEY_CITATION_v3_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&quot;,&quot;citationItems&quot;:[{&quot;id&quot;:&quot;51fbdb47-f88d-348c-a0c4-fcd8f7f8602e&quot;,&quot;itemData&quot;:{&quot;type&quot;:&quot;article-journal&quot;,&quot;id&quot;:&quot;51fbdb47-f88d-348c-a0c4-fcd8f7f8602e&quot;,&quot;title&quot;:&quot;Purification and characterization of the flavoenzyme glutathione reductase from rat liver.&quot;,&quot;author&quot;:[{&quot;family&quot;:&quot;Carlberg&quot;,&quot;given&quot;:&quot;I.&quot;,&quot;parse-names&quot;:false,&quot;dropping-particle&quot;:&quot;&quot;,&quot;non-dropping-particle&quot;:&quot;&quot;},{&quot;family&quot;:&quot;Mannervik&quot;,&quot;given&quot;:&quot;B.&quot;,&quot;parse-names&quot;:false,&quot;dropping-particle&quot;:&quot;&quot;,&quot;non-dropping-particle&quot;:&quot;&quot;}],&quot;container-title&quot;:&quot;Journal of Biological Chemistry&quot;,&quot;accessed&quot;:{&quot;date-parts&quot;:[[2022,5,10]]},&quot;DOI&quot;:&quot;10.1016/S0021-9258(19)41206-4&quot;,&quot;ISSN&quot;:&quot;0021-9258&quot;,&quot;PMID&quot;:&quot;237922&quot;,&quot;issued&quot;:{&quot;date-parts&quot;:[[1975,7,25]]},&quot;page&quot;:&quot;5475-5480&quot;,&quot;abstract&quot;:&quot;Glutathione reductase from rat liver has been purified &gt;5000 fold in a yield of 20%. The molecular weights of the enzyme and its subunits were estimated to be 125,000 and 60,000, respectively, indicating that the native enzyme is a dimer. The reduced flavin is instantaneously reoxidized by addition of glutathione disulfide (GSSG). The steady state kinetic data are consistent with a branching reaction mechanism previously proposed for glutathione reductase from yeast. This mechanism is also favored by the nonlinear inhibition pattern produced by NADP+. However, at low GSSG concentrations the rate equation can be approximated by that of a simple ping pong mechanism. NADH and the mixed disulfide of coenzyme A and GSH were about 10% as active as NADPH and GSSG, respectively, whereas some sulfenyl derivatives related to GSSG were less active as substrates. The pH activity profiles of these substrates differed from that of the NADPH/GSSG substrate pair.&quot;,&quot;publisher&quot;:&quot;Elsevier&quot;,&quot;issue&quot;:&quot;14&quot;,&quot;volume&quot;:&quot;250&quot;,&quot;container-title-short&quot;:&quot;&quot;},&quot;isTemporary&quot;:false}]},{&quot;citationID&quot;:&quot;MENDELEY_CITATION_7f74dca4-4e9e-4d12-bd44-89a244554489&quot;,&quot;properties&quot;:{&quot;noteIndex&quot;:0},&quot;isEdited&quot;:false,&quot;manualOverride&quot;:{&quot;isManuallyOverridden&quot;:true,&quot;citeprocText&quot;:&quot;(Löhr &amp;#38; Waller, 1965)&quot;,&quot;manualOverrideText&quot;:&quot;Löhr &amp; Waller (1965)&quot;},&quot;citationTag&quot;:&quot;MENDELEY_CITATION_v3_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&quot;,&quot;citationItems&quot;:[{&quot;id&quot;:&quot;bb4f97da-1ccc-3330-944a-a3259685fb19&quot;,&quot;itemData&quot;:{&quot;type&quot;:&quot;article-journal&quot;,&quot;id&quot;:&quot;bb4f97da-1ccc-3330-944a-a3259685fb19&quot;,&quot;title&quot;:&quot;Glucose-6-phosphate Dehydrogenase: (Zwischenferment)&quot;,&quot;author&quot;:[{&quot;family&quot;:&quot;Löhr&quot;,&quot;given&quot;:&quot;G.W.&quot;,&quot;parse-names&quot;:false,&quot;dropping-particle&quot;:&quot;&quot;,&quot;non-dropping-particle&quot;:&quot;&quot;},{&quot;family&quot;:&quot;Waller&quot;,&quot;given&quot;:&quot;H.D.&quot;,&quot;parse-names&quot;:false,&quot;dropping-particle&quot;:&quot;&quot;,&quot;non-dropping-particle&quot;:&quot;&quot;}],&quot;container-title&quot;:&quot;Methods of enzymatic analysis&quot;,&quot;accessed&quot;:{&quot;date-parts&quot;:[[2022,5,4]]},&quot;DOI&quot;:&quot;10.1016/B978-0-12-395630-9.50135-3&quot;,&quot;ISSN&quot;:&quot;00471852&quot;,&quot;PMID&quot;:&quot;10543228&quot;,&quot;issued&quot;:{&quot;date-parts&quot;:[[1965,1,1]]},&quot;page&quot;:&quot;744-751&quot;,&quot;publisher&quot;:&quot;Academic Press&quot;,&quot;container-title-short&quot;:&quot;&quot;},&quot;isTemporary&quot;:false}]},{&quot;citationID&quot;:&quot;MENDELEY_CITATION_926a6230-4eea-4c8c-bf38-8f1e7d5b9589&quot;,&quot;properties&quot;:{&quot;noteIndex&quot;:0},&quot;isEdited&quot;:false,&quot;manualOverride&quot;:{&quot;isManuallyOverridden&quot;:true,&quot;citeprocText&quot;:&quot;(Frasco &amp;#38; Guilhermino, 2002)&quot;,&quot;manualOverrideText&quot;:&quot;Frasco &amp; Guilhermino (2002)&quot;},&quot;citationTag&quot;:&quot;MENDELEY_CITATION_v3_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&quot;,&quot;citationItems&quot;:[{&quot;id&quot;:&quot;133aa459-e480-338b-9f21-670d92c37610&quot;,&quot;itemData&quot;:{&quot;type&quot;:&quot;article-journal&quot;,&quot;id&quot;:&quot;133aa459-e480-338b-9f21-670d92c37610&quot;,&quot;title&quot;:&quot;Effects of dimethoate and beta-naphthoflavone on selected biomarkers of Poecilia reticulata&quot;,&quot;author&quot;:[{&quot;family&quot;:&quot;Frasco&quot;,&quot;given&quot;:&quot;M. F.&quot;,&quot;parse-names&quot;:false,&quot;dropping-particle&quot;:&quot;&quot;,&quot;non-dropping-particle&quot;:&quot;&quot;},{&quot;family&quot;:&quot;Guilhermino&quot;,&quot;given&quot;:&quot;L.&quot;,&quot;parse-names&quot;:false,&quot;dropping-particle&quot;:&quot;&quot;,&quot;non-dropping-particle&quot;:&quot;&quot;}],&quot;container-title&quot;:&quot;Fish Physiology and Biochemistry 2002 26:2&quot;,&quot;accessed&quot;:{&quot;date-parts&quot;:[[2022,5,4]]},&quot;DOI&quot;:&quot;10.1023/A:1025457831923&quot;,&quot;ISSN&quot;:&quot;1573-5168&quot;,&quot;URL&quot;:&quot;https://link.springer.com/article/10.1023/A:1025457831923&quot;,&quot;issued&quot;:{&quot;date-parts&quot;:[[2002]]},&quot;page&quot;:&quot;149-156&quot;,&quot;abstract&quot;:&quot;The main objective of the present study was to investigate if a battery of enzymatic biomarkers was suitable for use as effect criteria in acute toxicity tests with Poecilia reticulata. To attain this objective, the in&amp;nbsp;vivo effects of dimethoate and beta-naphthoflavone on acetylcholinesterase (AChE), cytochrome P4501A-dependent monooxygenase activity of 7-ethoxyresorufin O-deethylase (EROD), glutathione S-transferases (GST), lactate dehydrogenase (LDH) and Na+-K+-ATPase activities of P.&amp;nbsp;reticulata were studied. After 96&amp;nbsp;h of exposure to sublethal concentrations (0.063&amp;nbsp;mg l−1 to 1&amp;nbsp;mg l−1) of the pesticide, an inhibition of the enzymes AChE and GST, as well as an induction of LDH was observed. The compound beta-naphthoflavone significantly induced both EROD and GST. The remaining enzymes analysed were not significantly altered by the exposure to beta-naphthoflavone (0.82&amp;nbsp;mg l−1 to 1.7&amp;nbsp;mg l−1). These results suggest that in&amp;nbsp;vivo toxicity tests based on the biomarkers used in this study are sensitive and present advantages to conventional acute tests based on mortality, since they were able to detect sublethal effects in a short-period of time (96&amp;nbsp;h) indicating target and/or detoxification mechanisms.&quot;,&quot;publisher&quot;:&quot;Springer&quot;,&quot;issue&quot;:&quot;2&quot;,&quot;volume&quot;:&quot;26&quot;,&quot;container-title-short&quot;:&quot;&quot;},&quot;isTemporary&quot;:false}]},{&quot;citationID&quot;:&quot;MENDELEY_CITATION_bd458cf0-1e46-4c80-bd03-ab1577ad61ac&quot;,&quot;properties&quot;:{&quot;noteIndex&quot;:0},&quot;isEdited&quot;:false,&quot;manualOverride&quot;:{&quot;isManuallyOverridden&quot;:true,&quot;citeprocText&quot;:&quot;(Lemaire et al., 1996)&quot;,&quot;manualOverrideText&quot;:&quot;Lemaire et al. (1996)&quot;},&quot;citationTag&quot;:&quot;MENDELEY_CITATION_v3_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&quot;,&quot;citationItems&quot;:[{&quot;id&quot;:&quot;d6a4fb91-e3b0-3019-9f8f-01aae954da4b&quot;,&quot;itemData&quot;:{&quot;type&quot;:&quot;article-journal&quot;,&quot;id&quot;:&quot;d6a4fb91-e3b0-3019-9f8f-01aae954da4b&quot;,&quot;title&quot;:&quot;Studies on aromatic hydrocarbon quinone metabolism and DT-Diaphorase function in liver of fish species&quot;,&quot;author&quot;:[{&quot;family&quot;:&quot;Lemaire&quot;,&quot;given&quot;:&quot;Philippe&quot;,&quot;parse-names&quot;:false,&quot;dropping-particle&quot;:&quot;&quot;,&quot;non-dropping-particle&quot;:&quot;&quot;},{&quot;family&quot;:&quot;Sturve&quot;,&quot;given&quot;:&quot;Joachim&quot;,&quot;parse-names&quot;:false,&quot;dropping-particle&quot;:&quot;&quot;,&quot;non-dropping-particle&quot;:&quot;&quot;},{&quot;family&quot;:&quot;Förlin&quot;,&quot;given&quot;:&quot;Lars&quot;,&quot;parse-names&quot;:false,&quot;dropping-particle&quot;:&quot;&quot;,&quot;non-dropping-particle&quot;:&quot;&quot;},{&quot;family&quot;:&quot;Livingstone&quot;,&quot;given&quot;:&quot;David R.&quot;,&quot;parse-names&quot;:false,&quot;dropping-particle&quot;:&quot;&quot;,&quot;non-dropping-particle&quot;:&quot;&quot;}],&quot;container-title&quot;:&quot;Marine Environmental Research&quot;,&quot;container-title-short&quot;:&quot;Mar Environ Res&quot;,&quot;accessed&quot;:{&quot;date-parts&quot;:[[2022,5,4]]},&quot;DOI&quot;:&quot;10.1016/0141-1136(95)00042-9&quot;,&quot;ISSN&quot;:&quot;0141-1136&quot;,&quot;issued&quot;:{&quot;date-parts&quot;:[[1996,6,1]]},&quot;page&quot;:&quot;317-321&quot;,&quot;abstract&quot;:&quot;Studies were carried out to examine the role of aromatic hydrocarbon (AH)-quinone metabolism and DT-diaphorase (quinone oxidoreductase, EC 1.6.99.2; DTD) function in pollution-caused oxidative damage in fish. Redox cycling of quinones to produce reactive oxygen species (ROS) was studied by oxygen consumption and oxidation of the hydroxyl radical scavenger 2-keto-4-methiolbutyric acid. NADH-dependent redox cycling by hepatic microsomes of flounder (Platichthys flesus) was seen for 1,4-benzoquinone, 1,2- and 1,4-naphthoquinones, phenanthroquinone and anthraquinone. Combined with previous similar results for duroquinone, menadione and benzo[a]pyrene (BaP) quinones, this demonstrates a general potential for AH-quinone-mediated ROS production. NADPH-dependent 3H-BaP metabolism by hepatic microsomes of P. flesus produced 54% diols, 45% phenols and trace levels of quinones, whereas cumene hydroperoxide-dependent metabolism produced up to 67% quinones (metabolites resolved by HPLC). Exposure to AH-contaminated sediment can lead to enhanced hepatic lipid peroxidation raising the possibility of an AH-mediated toxicity cycle of peroxidation leaning to enhanced quinone and ROS production leading to more peroxidation and oxidative damage. Hepatic DTD purified almost to homogeneity from trout (Oncorhynchus mykiss; Sturve et al., in prep.) also catalysed NADH-dependent AH-quinone-mediated ROS production, indicating a possible function for this enzyme in quinone toxicity.&quot;,&quot;publisher&quot;:&quot;Elsevier&quot;,&quot;issue&quot;:&quot;1-4&quot;,&quot;volume&quot;:&quot;42&quot;},&quot;isTemporary&quot;:false}]},{&quot;citationID&quot;:&quot;MENDELEY_CITATION_bf93f84d-cdb3-4575-a56a-ed32b7c26892&quot;,&quot;properties&quot;:{&quot;noteIndex&quot;:0},&quot;isEdited&quot;:false,&quot;manualOverride&quot;:{&quot;isManuallyOverridden&quot;:true,&quot;citeprocText&quot;:&quot;(Bradford, 1976)&quot;,&quot;manualOverrideText&quot;:&quot;Bradford (1976)&quot;},&quot;citationItems&quot;:[{&quot;id&quot;:&quot;673e64f5-df0a-344f-b23e-af2f36b7694c&quot;,&quot;itemData&quot;:{&quot;type&quot;:&quot;article-journal&quot;,&quot;id&quot;:&quot;673e64f5-df0a-344f-b23e-af2f36b7694c&quot;,&quot;title&quot;:&quot;A Rapid and Sensitive Method for the Quantitation of Microgram Quantities of Protein Utilizing the Principle of Protein-Dye Binding&quot;,&quot;author&quot;:[{&quot;family&quot;:&quot;Bradford&quot;,&quot;given&quot;:&quot;M&quot;,&quot;parse-names&quot;:false,&quot;dropping-particle&quot;:&quot;&quot;,&quot;non-dropping-particle&quot;:&quot;&quot;}],&quot;container-title&quot;:&quot;Analytical Biochemistry&quot;,&quot;container-title-short&quot;:&quot;Anal Biochem&quot;,&quot;DOI&quot;:&quot;10.1006/abio.1976.9999&quot;,&quot;ISSN&quot;:&quot;00032697&quot;,&quot;issued&quot;:{&quot;date-parts&quot;:[[1976]]},&quot;abstract&quot;:&quot;A protein determination method which involves the binding of Coomassie Brilliant Blue G-250 to protein is described. The binding of the dye to protein causes a shift in the absorption maximum of the dye from 465 to 595 nm, and it is the increase in absorption at 595 nm which is monitored. This assay is very reproducible and rapid with the dye binding process virtually complete in approximately 2 min with good color stability for 1 hr. There is little or no interference from cations such as sodium or potassium nor from carbohydrates such as sucrose. A small amount of color is developed in the presence of strongly alkaline buffering agents, but the assay may be run accurately by the use of proper buffer controls. The only components found to give excessive interfering color in the assay are relatively large amounts of detergents such as sodium dodecyl sulfate, Triton X-100, and commercial glassware detergents. Interference by small amounts of detergent may be eliminated by the use of proper controls. ?? 1976.&quot;,&quot;issue&quot;:&quot;1-2&quot;,&quot;volume&quot;:&quot;72&quot;},&quot;isTemporary&quot;:false}],&quot;citationTag&quot;:&quot;MENDELEY_CITATION_v3_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&quot;},{&quot;citationID&quot;:&quot;MENDELEY_CITATION_ec820ecd-6e2b-4f1d-8cb1-a8d419928c0f&quot;,&quot;properties&quot;:{&quot;noteIndex&quot;:0},&quot;isEdited&quot;:false,&quot;manualOverride&quot;:{&quot;isManuallyOverridden&quot;:false,&quot;citeprocText&quot;:&quot;(Coll et al., 2025)&quot;,&quot;manualOverrideText&quot;:&quot;&quot;},&quot;citationTag&quot;:&quot;MENDELEY_CITATION_v3_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&quot;,&quot;citationItems&quot;:[{&quot;id&quot;:&quot;19e1101d-a309-3363-930b-f0ed617bf47c&quot;,&quot;itemData&quot;:{&quot;type&quot;:&quot;article-journal&quot;,&quot;id&quot;:&quot;19e1101d-a309-3363-930b-f0ed617bf47c&quot;,&quot;title&quot;:&quot;Effects of environmental factors on the oxidative status of Anemonia viridis in aquaculture systems&quot;,&quot;author&quot;:[{&quot;family&quot;:&quot;Coll&quot;,&quot;given&quot;:&quot;Alberto&quot;,&quot;parse-names&quot;:false,&quot;dropping-particle&quot;:&quot;&quot;,&quot;non-dropping-particle&quot;:&quot;&quot;},{&quot;family&quot;:&quot;Rufino-Palomares&quot;,&quot;given&quot;:&quot;Eva E.&quot;,&quot;parse-names&quot;:false,&quot;dropping-particle&quot;:&quot;&quot;,&quot;non-dropping-particle&quot;:&quot;&quot;},{&quot;family&quot;:&quot;Ramos-Barbero&quot;,&quot;given&quot;:&quot;Marta&quot;,&quot;parse-names&quot;:false,&quot;dropping-particle&quot;:&quot;&quot;,&quot;non-dropping-particle&quot;:&quot;&quot;},{&quot;family&quot;:&quot;Ortiz-Maldonado&quot;,&quot;given&quot;:&quot;A. Esther&quot;,&quot;parse-names&quot;:false,&quot;dropping-particle&quot;:&quot;&quot;,&quot;non-dropping-particle&quot;:&quot;&quot;},{&quot;family&quot;:&quot;Pantoja-Echevarría&quot;,&quot;given&quot;:&quot;Laura M.&quot;,&quot;parse-names&quot;:false,&quot;dropping-particle&quot;:&quot;&quot;,&quot;non-dropping-particle&quot;:&quot;&quot;},{&quot;family&quot;:&quot;González-Ordóñez&quot;,&quot;given&quot;:&quot;Ismael&quot;,&quot;parse-names&quot;:false,&quot;dropping-particle&quot;:&quot;&quot;,&quot;non-dropping-particle&quot;:&quot;&quot;},{&quot;family&quot;:&quot;Pérez-Jiménez&quot;,&quot;given&quot;:&quot;Amalia&quot;,&quot;parse-names&quot;:false,&quot;dropping-particle&quot;:&quot;&quot;,&quot;non-dropping-particle&quot;:&quot;&quot;},{&quot;family&quot;:&quot;Trenzado&quot;,&quot;given&quot;:&quot;Cristina E.&quot;,&quot;parse-names&quot;:false,&quot;dropping-particle&quot;:&quot;&quot;,&quot;non-dropping-particle&quot;:&quot;&quot;}],&quot;container-title&quot;:&quot;Comparative Biochemistry and Physiology Part B: Biochemistry and Molecular Biology&quot;,&quot;container-title-short&quot;:&quot;Comp Biochem Physiol B Biochem Mol Biol&quot;,&quot;accessed&quot;:{&quot;date-parts&quot;:[[2025,2,6]]},&quot;DOI&quot;:&quot;10.1016/J.CBPB.2024.111042&quot;,&quot;ISSN&quot;:&quot;1096-4959&quot;,&quot;issued&quot;:{&quot;date-parts&quot;:[[2025,1,1]]},&quot;page&quot;:&quot;111042&quot;,&quot;abstract&quot;:&quot;Due to its depletion in natural settings, the potential for aquaculture of the cnidarian Anemonia viridis is currently attracting research interest. Knowledge about the physiology of this species is necessary to ensure optimal development of, and well-being in, aquaculture. This study tested the effects of different abiotic (limited sunlight, brackish water) and biotic (integrated multitrophic aquaculture or IMTA) conditions on A. viridis in captivity. Growth and reproduction were measured, and antioxidant status was evaluated in tentacular and columnar tissues as antioxidant enzymatic activity (superoxide dismutase, catalase, glutathione peroxidase, glutathione reductase, glucose 6-phosphate dehydrogenase, glutathione S-transferase and DT-diaphorase), Trolox-equivalent antioxidant capacity (TEAC) and tissue lipid peroxidation (MDA). Animals in the brackish water and IMTA treatments displayed significant changes in glutathione peroxidase, glucose 6-phospate dehydrogenase and TEAC compared to control anemones, with these effects noted primarily in columnar tissue. These results support the relevance of enzymatic pathways involving glutathione as antioxidant mechanisms under osmotic disturbances or ecological interactions. Limited light intensity was not found to be detrimental to the oxidative status of the anemones, despite A. viridis harbouring photosynthetic symbionts, and enhanced growth performance parameters suggested a higher individual weight increase than in control conditions. Lipid peroxidation was not significantly affected in any experimental condition. Principal Component Analysis (PCA) suggested that similar antioxidant status parameters can correlate positively (tentacular parameters) or negatively (columnar parameters) with MDA concentration. In conclusion, aquaculture of Anemonia viridis can be improved under suitable environmental conditions supported by the evaluation of welfare markers based on antioxidant status.&quot;,&quot;publisher&quot;:&quot;Pergamon&quot;,&quot;volume&quot;:&quot;275&quot;},&quot;isTemporary&quot;:false}]},{&quot;citationID&quot;:&quot;MENDELEY_CITATION_cca207dd-72a0-4648-bd00-444697c1d2b3&quot;,&quot;properties&quot;:{&quot;noteIndex&quot;:0},&quot;isEdited&quot;:false,&quot;manualOverride&quot;:{&quot;isManuallyOverridden&quot;:true,&quot;citeprocText&quot;:&quot;(Erel, 2004)&quot;,&quot;manualOverrideText&quot;:&quot;Erel (2004)&quot;},&quot;citationTag&quot;:&quot;MENDELEY_CITATION_v3_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&quot;,&quot;citationItems&quot;:[{&quot;id&quot;:&quot;b2149c79-e8b3-3651-ad54-b2f283abb1b9&quot;,&quot;itemData&quot;:{&quot;type&quot;:&quot;article-journal&quot;,&quot;id&quot;:&quot;b2149c79-e8b3-3651-ad54-b2f283abb1b9&quot;,&quot;title&quot;:&quot;A novel automated direct measurement method for total antioxidant capacity using a new generation, more stable ABTS radical cation&quot;,&quot;author&quot;:[{&quot;family&quot;:&quot;Erel&quot;,&quot;given&quot;:&quot;Ozcan&quot;,&quot;parse-names&quot;:false,&quot;dropping-particle&quot;:&quot;&quot;,&quot;non-dropping-particle&quot;:&quot;&quot;}],&quot;container-title&quot;:&quot;Clinical Biochemistry&quot;,&quot;container-title-short&quot;:&quot;Clin Biochem&quot;,&quot;accessed&quot;:{&quot;date-parts&quot;:[[2022,5,4]]},&quot;DOI&quot;:&quot;10.1016/J.CLINBIOCHEM.2003.11.015&quot;,&quot;ISSN&quot;:&quot;0009-9120&quot;,&quot;PMID&quot;:&quot;15003729&quot;,&quot;issued&quot;:{&quot;date-parts&quot;:[[2004,4,1]]},&quot;page&quot;:&quot;277-285&quot;,&quot;abstract&quot;:&quot;Objectives: To develop a novel colorimetric and automated direct measurement method for total antioxidant capacity (TAC). Design and Methods: A new generation, more stable, colored 2,2′-azinobis-(3- ethylbenzothiazoline-6-sulfonic acid radical cation (ABTS*+) was employed. The ABTS*+ is decolorized by antioxidants according to their concentrations and antioxidant capacities. This change in color is measured as a change in absorbance at 660 nm. This process is applied to an automated analyzer and the assay is calibrated with Trolox. Results: The novel assay is linear up to 6 mmol Trolox equivalent/l, its precision values are lower than 3%, and there is no interference from hemoglobin, bilirubin, EDTA, or citrate. The method developed is significantly correlated with the Randox- total antioxidant status (TAS) assay (r = 0.897, P &lt; 0.0001; n = 91) and with the ferric reducing ability of plasma (FRAP) assay (r = 0.863, P &lt; 0.0001; n = 110). Serum TAC level was lower in patients with major depression (1.69 ± 0.11 mmol Trolox equivalent/l) than in healthy subjects (1.75 ± 0.08 mmol Trolox equivalent/l, P = 0.041). Conclusions: This easy, stable, reliable, sensitive, inexpensive, and fully automated method described can be used to measure total antioxidant capacity. © 2004 The Canadian Society of Chemical Chemists. All rights reserved.&quot;,&quot;publisher&quot;:&quot;Elsevier&quot;,&quot;issue&quot;:&quot;4&quot;,&quot;volume&quot;:&quot;37&quot;},&quot;isTemporary&quot;:false}]},{&quot;citationID&quot;:&quot;MENDELEY_CITATION_bb114851-157d-4548-a069-d39ca2a08026&quot;,&quot;properties&quot;:{&quot;noteIndex&quot;:0},&quot;isEdited&quot;:false,&quot;manualOverride&quot;:{&quot;isManuallyOverridden&quot;:true,&quot;citeprocText&quot;:&quot;(Buege &amp;#38; Aust, 1978)&quot;,&quot;manualOverrideText&quot;:&quot;Buege &amp; Aust (1978)&quot;},&quot;citationTag&quot;:&quot;MENDELEY_CITATION_v3_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&quot;,&quot;citationItems&quot;:[{&quot;id&quot;:&quot;04966f94-59e7-314d-a3b3-7a4bd2541f1c&quot;,&quot;itemData&quot;:{&quot;type&quot;:&quot;article-journal&quot;,&quot;id&quot;:&quot;04966f94-59e7-314d-a3b3-7a4bd2541f1c&quot;,&quot;title&quot;:&quot;Microsomal Lipid Peroxidation&quot;,&quot;author&quot;:[{&quot;family&quot;:&quot;Buege&quot;,&quot;given&quot;:&quot;John A.&quot;,&quot;parse-names&quot;:false,&quot;dropping-particle&quot;:&quot;&quot;,&quot;non-dropping-particle&quot;:&quot;&quot;},{&quot;family&quot;:&quot;Aust&quot;,&quot;given&quot;:&quot;Steven D.&quot;,&quot;parse-names&quot;:false,&quot;dropping-particle&quot;:&quot;&quot;,&quot;non-dropping-particle&quot;:&quot;&quot;}],&quot;container-title&quot;:&quot;Methods in Enzymology&quot;,&quot;container-title-short&quot;:&quot;Methods Enzymol&quot;,&quot;DOI&quot;:&quot;10.1016/S0076-6879(78)52032-6&quot;,&quot;ISSN&quot;:&quot;15577988&quot;,&quot;issued&quot;:{&quot;date-parts&quot;:[[1978]]},&quot;abstract&quot;:&quot;This chapter discusses microsomal lipid peroxidation. Lipid peroxidation is a complex process known to occur in both plants and animals. It involves the formation and propagation of lipid radicals, the uptake of oxygen, a rearrangement of the double bonds in unsaturated lipids, and the eventual destruction of membrane lipids, producing a variety of breakdown products, including alcohols, ketones, aldehydes, and ethers. Biological membranes are often rich in unsaturated fatty acids and bathed in an oxygen-rich, metal-containing fluid. Lipid peroxidation begins with the abstraction of a hydrogen atom from an unsaturated fatty acid, resulting in the formation of a lipid radical. The formation of lipid endoperoxides in unsaturated fatty acids containing at least 3 methylene interrupted double bonds can lead to the formation of malondialdehyde as a breakdown product. Nonenzymic peroxidation of microsomal membranes also occurs and is probably mediated in part by endogenous hemoproteins and transition metals. The direct measurement of lipid hydroperoxides has an advantage over the thiobarbituric acid assay in that it permits a more accurate comparison of lipid peroxide levels in dissimilar lipid membranes. © 1978 Academic Press, Inc.&quot;,&quot;issue&quot;:&quot;C&quot;,&quot;volume&quot;:&quot;52&quot;},&quot;isTemporary&quot;:false}]},{&quot;citationID&quot;:&quot;MENDELEY_CITATION_68c37841-3b65-4cb3-8c2f-0eaec6571973&quot;,&quot;properties&quot;:{&quot;noteIndex&quot;:0},&quot;isEdited&quot;:false,&quot;manualOverride&quot;:{&quot;isManuallyOverridden&quot;:true,&quot;citeprocText&quot;:&quot;(Easy &amp;#38; Ross, 2010)&quot;,&quot;manualOverrideText&quot;:&quot;Easy &amp; Ross (2010)&quot;},&quot;citationTag&quot;:&quot;MENDELEY_CITATION_v3_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&quot;,&quot;citationItems&quot;:[{&quot;id&quot;:&quot;8da75ec2-f8cd-3276-9691-7edbe55b46d6&quot;,&quot;itemData&quot;:{&quot;type&quot;:&quot;article-journal&quot;,&quot;id&quot;:&quot;8da75ec2-f8cd-3276-9691-7edbe55b46d6&quot;,&quot;title&quot;:&quot;Changes in Atlantic salmon Salmo salar mucus components following short- and long-term handling stress&quot;,&quot;author&quot;:[{&quot;family&quot;:&quot;Easy&quot;,&quot;given&quot;:&quot;R. H.&quot;,&quot;parse-names&quot;:false,&quot;dropping-particle&quot;:&quot;&quot;,&quot;non-dropping-particle&quot;:&quot;&quot;},{&quot;family&quot;:&quot;Ross&quot;,&quot;given&quot;:&quot;N. W.&quot;,&quot;parse-names&quot;:false,&quot;dropping-particle&quot;:&quot;&quot;,&quot;non-dropping-particle&quot;:&quot;&quot;}],&quot;container-title&quot;:&quot;Journal of Fish Biology&quot;,&quot;container-title-short&quot;:&quot;J Fish Biol&quot;,&quot;DOI&quot;:&quot;10.1111/j.1095-8649.2010.02796.x&quot;,&quot;ISSN&quot;:&quot;00221112&quot;,&quot;issued&quot;:{&quot;date-parts&quot;:[[2010]]},&quot;abstract&quot;:&quot;This study examined changes in Atlantic salmon Salmo salar epidermal mucus proteins following short- and long-term handling stress. Short-term stress consisted of a single removal of fish from water for 15 s with long-term stress consisting of daily removal of fish from water for 15 s over 21 days. In the long-term handling stress study, there was a high level of individual variability with respect to mucus alkaline phosphatase, cathepsin B and lysozyme activities, with no correlation to treatment group. There was limited or no positive correlation between lysozyme, cathepsin B or alkaline phosphatase activities and plasma cortisol. There was a significant difference in lysozyme activity for both control and stressed fish at day 21 compared to other sampling days. In the short-term study, there was again high variability in mucus enzyme activities with no difference observed between groups. Immunoblotting also showed variability in mucus actin breakdown products in both short- and long-term handling stress studies. There appeared, however, to be a shift towards a more thorough breakdown of actin at day 14 in the stressed group. This shift suggested changes in mucus proteases in response to long-term handling stress. In summary, there were correlations of some mucus enzyme/protein profiles with stress or cortisol; however, the variability in S. salar mucus enzyme levels and actin fragmentation patterns suggested other triggers for inducing changes in mucus protein composition that need to be investigated further in order to better understand the role of mucus in the response of S. salar to external stressors. © 2010 The Authors. Journal of Fish Biology © 2010 The Fisheries Society of the British Isles.&quot;,&quot;issue&quot;:&quot;7&quot;,&quot;volume&quot;:&quot;77&quot;},&quot;isTemporary&quot;:false}]},{&quot;citationID&quot;:&quot;MENDELEY_CITATION_a4ccfe82-8eb9-4108-a3de-745211c877e0&quot;,&quot;properties&quot;:{&quot;noteIndex&quot;:0},&quot;isEdited&quot;:false,&quot;manualOverride&quot;:{&quot;isManuallyOverridden&quot;:true,&quot;citeprocText&quot;:&quot;(Huang et al., 2011)&quot;,&quot;manualOverrideText&quot;:&quot;Huang et al. (2011)&quot;},&quot;citationTag&quot;:&quot;MENDELEY_CITATION_v3_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&quot;,&quot;citationItems&quot;:[{&quot;id&quot;:&quot;22f27a40-a020-368e-bde6-3c93acf2a05b&quot;,&quot;itemData&quot;:{&quot;type&quot;:&quot;article-journal&quot;,&quot;id&quot;:&quot;22f27a40-a020-368e-bde6-3c93acf2a05b&quot;,&quot;title&quot;:&quot;The immune response of turbot, Scophthalmus maximus (L.), skin to high water temperature&quot;,&quot;author&quot;:[{&quot;family&quot;:&quot;Huang&quot;,&quot;given&quot;:&quot;Z. H.&quot;,&quot;parse-names&quot;:false,&quot;dropping-particle&quot;:&quot;&quot;,&quot;non-dropping-particle&quot;:&quot;&quot;},{&quot;family&quot;:&quot;Ma&quot;,&quot;given&quot;:&quot;A. J.&quot;,&quot;parse-names&quot;:false,&quot;dropping-particle&quot;:&quot;&quot;,&quot;non-dropping-particle&quot;:&quot;&quot;},{&quot;family&quot;:&quot;Wang&quot;,&quot;given&quot;:&quot;X. A.&quot;,&quot;parse-names&quot;:false,&quot;dropping-particle&quot;:&quot;&quot;,&quot;non-dropping-particle&quot;:&quot;&quot;}],&quot;container-title&quot;:&quot;Journal of Fish Diseases&quot;,&quot;container-title-short&quot;:&quot;J Fish Dis&quot;,&quot;DOI&quot;:&quot;10.1111/j.1365-2761.2011.01275.x&quot;,&quot;ISSN&quot;:&quot;01407775&quot;,&quot;issued&quot;:{&quot;date-parts&quot;:[[2011]]},&quot;abstract&quot;:&quot;The immune responses of mucus from the skin of turbot, Scophthalmus maximus, were studied in relation to changing water temperature. Groups of fish were exposed to a programmed increase of 3°C per 48h, until the experimental water temperatures of 16, 20, 23, 25, 27 or 28°C were reached. After 48h at the relevant temperature, the expressions of immune-related factors were determined, including immunoglobulin M (IgM), IL-1β, hepcidin, transferrin, lysozyme, acid/alkaline phosphatase and superoxide dismutase using RT-PCR and spectrophotometric methods. Significant changes in mucus immunity were observed, which paralleled with those previously reported for serum in other fish species. Hence, it is suggested that the serum and mucus immune system of turbot have a similar regulatory system. This information could be useful in better understanding the role of the mucus as a component of the innate immune system. © 2011 Blackwell Publishing Ltd.&quot;,&quot;issue&quot;:&quot;8&quot;,&quot;volume&quot;:&quot;34&quot;},&quot;isTemporary&quot;:false}]},{&quot;citationID&quot;:&quot;MENDELEY_CITATION_848a24ea-3507-4cdd-94a6-eebbdbf46248&quot;,&quot;properties&quot;:{&quot;noteIndex&quot;:0},&quot;isEdited&quot;:false,&quot;manualOverride&quot;:{&quot;isManuallyOverridden&quot;:true,&quot;citeprocText&quot;:&quot;(Swain et al., 2007)&quot;,&quot;manualOverrideText&quot;:&quot;Swain et al. (2007)&quot;},&quot;citationTag&quot;:&quot;MENDELEY_CITATION_v3_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&quot;,&quot;citationItems&quot;:[{&quot;id&quot;:&quot;e56d15db-61b2-30bf-b639-840085770064&quot;,&quot;itemData&quot;:{&quot;type&quot;:&quot;article-journal&quot;,&quot;id&quot;:&quot;e56d15db-61b2-30bf-b639-840085770064&quot;,&quot;title&quot;:&quot;Non-specific immune parameters of brood Indian major carp Labeo rohita and their seasonal variations&quot;,&quot;author&quot;:[{&quot;family&quot;:&quot;Swain&quot;,&quot;given&quot;:&quot;P.&quot;,&quot;parse-names&quot;:false,&quot;dropping-particle&quot;:&quot;&quot;,&quot;non-dropping-particle&quot;:&quot;&quot;},{&quot;family&quot;:&quot;Dash&quot;,&quot;given&quot;:&quot;S.&quot;,&quot;parse-names&quot;:false,&quot;dropping-particle&quot;:&quot;&quot;,&quot;non-dropping-particle&quot;:&quot;&quot;},{&quot;family&quot;:&quot;Sahoo&quot;,&quot;given&quot;:&quot;P. K.&quot;,&quot;parse-names&quot;:false,&quot;dropping-particle&quot;:&quot;&quot;,&quot;non-dropping-particle&quot;:&quot;&quot;},{&quot;family&quot;:&quot;Routray&quot;,&quot;given&quot;:&quot;P.&quot;,&quot;parse-names&quot;:false,&quot;dropping-particle&quot;:&quot;&quot;,&quot;non-dropping-particle&quot;:&quot;&quot;},{&quot;family&quot;:&quot;Sahoo&quot;,&quot;given&quot;:&quot;S. K.&quot;,&quot;parse-names&quot;:false,&quot;dropping-particle&quot;:&quot;&quot;,&quot;non-dropping-particle&quot;:&quot;&quot;},{&quot;family&quot;:&quot;Gupta&quot;,&quot;given&quot;:&quot;S. D.&quot;,&quot;parse-names&quot;:false,&quot;dropping-particle&quot;:&quot;&quot;,&quot;non-dropping-particle&quot;:&quot;&quot;},{&quot;family&quot;:&quot;Meher&quot;,&quot;given&quot;:&quot;P. K.&quot;,&quot;parse-names&quot;:false,&quot;dropping-particle&quot;:&quot;&quot;,&quot;non-dropping-particle&quot;:&quot;&quot;},{&quot;family&quot;:&quot;Sarangi&quot;,&quot;given&quot;:&quot;N.&quot;,&quot;parse-names&quot;:false,&quot;dropping-particle&quot;:&quot;&quot;,&quot;non-dropping-particle&quot;:&quot;&quot;}],&quot;container-title&quot;:&quot;Fish and Shellfish Immunology&quot;,&quot;container-title-short&quot;:&quot;Fish Shellfish Immunol&quot;,&quot;DOI&quot;:&quot;10.1016/j.fsi.2006.03.010&quot;,&quot;ISSN&quot;:&quot;10959947&quot;,&quot;issued&quot;:{&quot;date-parts&quot;:[[2007]]},&quot;abstract&quot;:&quot;Different non-specific immune parameters and their seasonal changes in brood Indian major carp Labeo rohita reared in two major freshwater aquaculture regions of India viz. West Bengal and Orissa were investigated. It was undertaken for 2 consecutive years and included three main seasons of a year such as summer (March-May), rainy (July-September) and winter (November-January). Total serum protein, albumin and globulin levels were not significantly different throughout the year (p &gt; 0.01). Serum lysozyme and myeloperoxidase activities were lower (7.26 ± 0.87 mg/ml and, 0.54 ± 0.11 OD, respectively) in winter as compared to any other season of the year. The bacterial agglutination titer was higher (p &lt; 0.01) in the rainy season (8.70 ± 1.70) compared to summer and winter seasons (3.40 ± 0.60 and 4.00 ± 0.89, respectively). Haemagglutination and haemolytic activities did not vary (p &gt; 0.01) throughout the year. In blood smears, lymphocyte percentage was higher (75-80%) as compared to those of neutrophil (10-15%) and monocytes (5-10%) but eosinophilic granulocytes were present only in few cases. The differential leucocyte count did not vary significantly (p &gt; 0.05) in any season. This study indicated that certain non-specific immune parameters of this species can be modulated at certain times of the year. © 2006 Elsevier Ltd. All rights reserved.&quot;,&quot;issue&quot;:&quot;1&quot;,&quot;volume&quot;:&quot;22&quot;},&quot;isTemporary&quot;:false}]},{&quot;citationID&quot;:&quot;MENDELEY_CITATION_6fc96d96-3807-4ad7-8aae-16379955babc&quot;,&quot;properties&quot;:{&quot;noteIndex&quot;:0},&quot;isEdited&quot;:false,&quot;manualOverride&quot;:{&quot;isManuallyOverridden&quot;:true,&quot;citeprocText&quot;:&quot;(Mohanty &amp;#38; Sahoo, 2010)&quot;,&quot;manualOverrideText&quot;:&quot;Mohanty &amp; Sahoo (2010)&quot;},&quot;citationTag&quot;:&quot;MENDELEY_CITATION_v3_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&quot;,&quot;citationItems&quot;:[{&quot;id&quot;:&quot;130264e2-f0d6-3cac-b15d-fe12bb45a8ef&quot;,&quot;itemData&quot;:{&quot;type&quot;:&quot;article-journal&quot;,&quot;id&quot;:&quot;130264e2-f0d6-3cac-b15d-fe12bb45a8ef&quot;,&quot;title&quot;:&quot;Immune responses and expression profiles of some immune-related genes in Indian major carp, Labeo rohita to Edwardsiella tarda infection&quot;,&quot;author&quot;:[{&quot;family&quot;:&quot;Mohanty&quot;,&quot;given&quot;:&quot;B. R.&quot;,&quot;parse-names&quot;:false,&quot;dropping-particle&quot;:&quot;&quot;,&quot;non-dropping-particle&quot;:&quot;&quot;},{&quot;family&quot;:&quot;Sahoo&quot;,&quot;given&quot;:&quot;P. K.&quot;,&quot;parse-names&quot;:false,&quot;dropping-particle&quot;:&quot;&quot;,&quot;non-dropping-particle&quot;:&quot;&quot;}],&quot;container-title&quot;:&quot;Fish and Shellfish Immunology&quot;,&quot;container-title-short&quot;:&quot;Fish Shellfish Immunol&quot;,&quot;DOI&quot;:&quot;10.1016/j.fsi.2009.12.025&quot;,&quot;ISSN&quot;:&quot;10959947&quot;,&quot;issued&quot;:{&quot;date-parts&quot;:[[2010]]},&quot;abstract&quot;:&quot;Edwardsiella tarda is an important Gram-negative bacterium that causes systemic infections in a wide range of hosts including fish. The pathogenic mechanisms in this disease are still poorly understood in fish. Indian major carp, Labeo rohita were intraperitoneally challenged with a pathogenic isolate of E. tarda to measure sequential changes in immunity level. A significant decrease in the superoxide production, myeloperoxidase, alternative complement activity, total protein levels and antiprotease activity of serum was marked in the infected fish. However, the serum lysozyme activity and haemagglutination titre were raised in the infected fish. Similarly, a significant rise in specific antibody titre was noticed on and after 10 days post-challenge. This study also elucidates the changes in the relative expression of some immune-related genes viz., interleukin 1-beta (IL-1β), inducible nitric oxide synthase (iNOS), complement component C3, β2-microglobulin, CXCa, tumor necrosis factor-alpha (TNFα), and C-type and G-type lysozymes during the infection. Significant up-regulation of IL-1β, iNOS, C3, CXCa and expression of both types of lysozyme genes was noticed at 6-12 h post-challenge (h.p.c.) whereas down-regulation of β2-microglobulin and TNFα genes was observed after 48 h p.c. The results obtained here strengthen the understanding on molecular pathogenesis of edwardsiellosis in L. rohita. © 2009 Elsevier Ltd. All rights reserved.&quot;,&quot;issue&quot;:&quot;4&quot;,&quot;volume&quot;:&quot;28&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1D86-75C9-4222-84D7-93928503E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2194</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 Coll</dc:creator>
  <cp:lastModifiedBy>Usuario</cp:lastModifiedBy>
  <cp:revision>6</cp:revision>
  <dcterms:created xsi:type="dcterms:W3CDTF">2025-05-16T18:21:00Z</dcterms:created>
  <dcterms:modified xsi:type="dcterms:W3CDTF">2025-05-16T19:16:00Z</dcterms:modified>
</cp:coreProperties>
</file>